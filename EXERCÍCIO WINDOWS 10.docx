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A45" w:rsidRPr="008E0F8A" w:rsidRDefault="008E0F8A" w:rsidP="008E0F8A">
      <w:pPr>
        <w:jc w:val="both"/>
        <w:rPr>
          <w:b/>
          <w:sz w:val="28"/>
        </w:rPr>
      </w:pPr>
      <w:r>
        <w:rPr>
          <w:b/>
          <w:sz w:val="28"/>
        </w:rPr>
        <w:t>EXERCÍCIO WINDOWS 10</w:t>
      </w:r>
    </w:p>
    <w:p w:rsidR="008E0F8A" w:rsidRPr="008E0F8A" w:rsidRDefault="008E0F8A" w:rsidP="008E0F8A">
      <w:pPr>
        <w:jc w:val="both"/>
        <w:rPr>
          <w:sz w:val="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  <w:tblPrChange w:id="0" w:author="TIAGO MOREIRA SOUZA" w:date="2023-04-24T08:28:00Z">
          <w:tblPr>
            <w:tblStyle w:val="Tabelacomgrade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4247"/>
        <w:gridCol w:w="4247"/>
        <w:tblGridChange w:id="1">
          <w:tblGrid>
            <w:gridCol w:w="4247"/>
            <w:gridCol w:w="4247"/>
          </w:tblGrid>
        </w:tblGridChange>
      </w:tblGrid>
      <w:tr w:rsidR="008E0F8A" w:rsidTr="00A87B8D">
        <w:tc>
          <w:tcPr>
            <w:tcW w:w="4247" w:type="dxa"/>
            <w:shd w:val="clear" w:color="auto" w:fill="D9D9D9" w:themeFill="background1" w:themeFillShade="D9"/>
            <w:vAlign w:val="center"/>
            <w:tcPrChange w:id="2" w:author="TIAGO MOREIRA SOUZA" w:date="2023-04-24T08:28:00Z">
              <w:tcPr>
                <w:tcW w:w="4247" w:type="dxa"/>
                <w:vAlign w:val="center"/>
              </w:tcPr>
            </w:tcPrChange>
          </w:tcPr>
          <w:p w:rsidR="008E0F8A" w:rsidRDefault="008E0F8A" w:rsidP="008E0F8A">
            <w:pPr>
              <w:jc w:val="center"/>
            </w:pPr>
            <w:r>
              <w:t>ATALHO</w:t>
            </w:r>
          </w:p>
        </w:tc>
        <w:tc>
          <w:tcPr>
            <w:tcW w:w="4247" w:type="dxa"/>
            <w:shd w:val="clear" w:color="auto" w:fill="D9D9D9" w:themeFill="background1" w:themeFillShade="D9"/>
            <w:vAlign w:val="center"/>
            <w:tcPrChange w:id="3" w:author="TIAGO MOREIRA SOUZA" w:date="2023-04-24T08:28:00Z">
              <w:tcPr>
                <w:tcW w:w="4247" w:type="dxa"/>
                <w:vAlign w:val="center"/>
              </w:tcPr>
            </w:tcPrChange>
          </w:tcPr>
          <w:p w:rsidR="008E0F8A" w:rsidRDefault="008E0F8A" w:rsidP="008E0F8A">
            <w:pPr>
              <w:jc w:val="center"/>
            </w:pPr>
            <w:r>
              <w:t>AÇÃO</w:t>
            </w:r>
          </w:p>
        </w:tc>
      </w:tr>
      <w:tr w:rsidR="008E0F8A" w:rsidTr="008E0F8A">
        <w:tc>
          <w:tcPr>
            <w:tcW w:w="4247" w:type="dxa"/>
            <w:vAlign w:val="center"/>
          </w:tcPr>
          <w:p w:rsidR="008E0F8A" w:rsidRDefault="008E0F8A" w:rsidP="008E0F8A">
            <w:r>
              <w:t>Ctrl + E ou Ctrl + F</w:t>
            </w:r>
          </w:p>
        </w:tc>
        <w:tc>
          <w:tcPr>
            <w:tcW w:w="4247" w:type="dxa"/>
            <w:vAlign w:val="center"/>
          </w:tcPr>
          <w:p w:rsidR="008E0F8A" w:rsidRDefault="008C056B" w:rsidP="008E0F8A">
            <w:r w:rsidRPr="008C056B">
              <w:t>Abra a área de busca</w:t>
            </w:r>
          </w:p>
        </w:tc>
      </w:tr>
      <w:tr w:rsidR="008E0F8A" w:rsidTr="008E0F8A">
        <w:tc>
          <w:tcPr>
            <w:tcW w:w="4247" w:type="dxa"/>
            <w:vAlign w:val="center"/>
          </w:tcPr>
          <w:p w:rsidR="008E0F8A" w:rsidRDefault="008E0F8A" w:rsidP="008E0F8A">
            <w:r>
              <w:t>Ctrl + N</w:t>
            </w:r>
          </w:p>
        </w:tc>
        <w:tc>
          <w:tcPr>
            <w:tcW w:w="4247" w:type="dxa"/>
            <w:vAlign w:val="center"/>
          </w:tcPr>
          <w:p w:rsidR="008E0F8A" w:rsidRDefault="008C056B" w:rsidP="008E0F8A">
            <w:r w:rsidRPr="008C056B">
              <w:t>Abre uma nova janela</w:t>
            </w:r>
          </w:p>
        </w:tc>
      </w:tr>
      <w:tr w:rsidR="008E0F8A" w:rsidTr="008E0F8A">
        <w:tc>
          <w:tcPr>
            <w:tcW w:w="4247" w:type="dxa"/>
            <w:vAlign w:val="center"/>
          </w:tcPr>
          <w:p w:rsidR="008E0F8A" w:rsidRDefault="008E0F8A" w:rsidP="008E0F8A">
            <w:r>
              <w:t>Ctrl + Shift + E</w:t>
            </w:r>
          </w:p>
        </w:tc>
        <w:tc>
          <w:tcPr>
            <w:tcW w:w="4247" w:type="dxa"/>
            <w:vAlign w:val="center"/>
          </w:tcPr>
          <w:p w:rsidR="008E0F8A" w:rsidRDefault="00A87B8D" w:rsidP="008E0F8A">
            <w:ins w:id="4" w:author="TIAGO MOREIRA SOUZA" w:date="2023-04-24T08:27:00Z">
              <w:r>
                <w:t>Abre</w:t>
              </w:r>
              <w:r w:rsidRPr="00A87B8D">
                <w:t xml:space="preserve"> o gerenciador de tarefas do Windows</w:t>
              </w:r>
            </w:ins>
          </w:p>
        </w:tc>
      </w:tr>
      <w:tr w:rsidR="008E0F8A" w:rsidTr="008E0F8A">
        <w:tc>
          <w:tcPr>
            <w:tcW w:w="4247" w:type="dxa"/>
            <w:vAlign w:val="center"/>
          </w:tcPr>
          <w:p w:rsidR="008E0F8A" w:rsidRDefault="008E0F8A" w:rsidP="008E0F8A">
            <w:r>
              <w:t>Ctrl + Shift + N</w:t>
            </w:r>
          </w:p>
        </w:tc>
        <w:tc>
          <w:tcPr>
            <w:tcW w:w="4247" w:type="dxa"/>
            <w:vAlign w:val="center"/>
          </w:tcPr>
          <w:p w:rsidR="008E0F8A" w:rsidRDefault="008C056B" w:rsidP="008E0F8A">
            <w:r>
              <w:t>Criar Nova Pasta</w:t>
            </w:r>
          </w:p>
        </w:tc>
      </w:tr>
      <w:tr w:rsidR="008E0F8A" w:rsidTr="008E0F8A">
        <w:tc>
          <w:tcPr>
            <w:tcW w:w="4247" w:type="dxa"/>
            <w:vAlign w:val="center"/>
          </w:tcPr>
          <w:p w:rsidR="008E0F8A" w:rsidRDefault="008E0F8A" w:rsidP="008E0F8A">
            <w:r>
              <w:t>Alt + P</w:t>
            </w:r>
          </w:p>
        </w:tc>
        <w:tc>
          <w:tcPr>
            <w:tcW w:w="4247" w:type="dxa"/>
            <w:vAlign w:val="center"/>
          </w:tcPr>
          <w:p w:rsidR="008E0F8A" w:rsidRDefault="00A87B8D" w:rsidP="008E0F8A">
            <w:ins w:id="5" w:author="TIAGO MOREIRA SOUZA" w:date="2023-04-24T08:28:00Z">
              <w:r w:rsidRPr="00A87B8D">
                <w:t>Definir as opções de impressão e imprimir a página</w:t>
              </w:r>
            </w:ins>
          </w:p>
        </w:tc>
      </w:tr>
      <w:tr w:rsidR="008E0F8A" w:rsidTr="008E0F8A">
        <w:tc>
          <w:tcPr>
            <w:tcW w:w="4247" w:type="dxa"/>
            <w:vAlign w:val="center"/>
          </w:tcPr>
          <w:p w:rsidR="008E0F8A" w:rsidRDefault="008E0F8A" w:rsidP="008E0F8A">
            <w:r>
              <w:t>Alt + Enter</w:t>
            </w:r>
          </w:p>
        </w:tc>
        <w:tc>
          <w:tcPr>
            <w:tcW w:w="4247" w:type="dxa"/>
            <w:vAlign w:val="center"/>
          </w:tcPr>
          <w:p w:rsidR="008E0F8A" w:rsidRDefault="008C056B" w:rsidP="008E0F8A">
            <w:r w:rsidRPr="008C056B">
              <w:t>Abre a janela de propriedades do arquivo selecionado</w:t>
            </w:r>
          </w:p>
        </w:tc>
      </w:tr>
      <w:tr w:rsidR="008E0F8A" w:rsidTr="008E0F8A">
        <w:tc>
          <w:tcPr>
            <w:tcW w:w="4247" w:type="dxa"/>
            <w:vAlign w:val="center"/>
          </w:tcPr>
          <w:p w:rsidR="008E0F8A" w:rsidRDefault="008E0F8A" w:rsidP="008E0F8A">
            <w:r>
              <w:t xml:space="preserve">Alt + </w:t>
            </w:r>
            <m:oMath>
              <m:r>
                <w:rPr>
                  <w:rFonts w:ascii="Cambria Math" w:hAnsi="Cambria Math"/>
                </w:rPr>
                <m:t>→</m:t>
              </m:r>
            </m:oMath>
          </w:p>
        </w:tc>
        <w:tc>
          <w:tcPr>
            <w:tcW w:w="4247" w:type="dxa"/>
            <w:vAlign w:val="center"/>
          </w:tcPr>
          <w:p w:rsidR="008E0F8A" w:rsidRDefault="008C056B" w:rsidP="008E0F8A">
            <w:r w:rsidRPr="008C056B">
              <w:t>Visualiza a próxima pasta</w:t>
            </w:r>
          </w:p>
        </w:tc>
      </w:tr>
      <w:tr w:rsidR="008E0F8A" w:rsidTr="008E0F8A">
        <w:tc>
          <w:tcPr>
            <w:tcW w:w="4247" w:type="dxa"/>
            <w:vAlign w:val="center"/>
          </w:tcPr>
          <w:p w:rsidR="008E0F8A" w:rsidRDefault="008E0F8A" w:rsidP="008E0F8A">
            <w:r>
              <w:t xml:space="preserve">Alt + </w:t>
            </w:r>
            <m:oMath>
              <m:r>
                <w:rPr>
                  <w:rFonts w:ascii="Cambria Math" w:hAnsi="Cambria Math"/>
                </w:rPr>
                <m:t>←</m:t>
              </m:r>
            </m:oMath>
          </w:p>
        </w:tc>
        <w:tc>
          <w:tcPr>
            <w:tcW w:w="4247" w:type="dxa"/>
            <w:vAlign w:val="center"/>
          </w:tcPr>
          <w:p w:rsidR="008E0F8A" w:rsidRDefault="008C056B" w:rsidP="008E0F8A">
            <w:r w:rsidRPr="008C056B">
              <w:t>Visualiza a pasta anterior</w:t>
            </w:r>
          </w:p>
        </w:tc>
      </w:tr>
      <w:tr w:rsidR="008E0F8A" w:rsidTr="008E0F8A">
        <w:tc>
          <w:tcPr>
            <w:tcW w:w="4247" w:type="dxa"/>
            <w:vAlign w:val="center"/>
          </w:tcPr>
          <w:p w:rsidR="008E0F8A" w:rsidRDefault="008E0F8A" w:rsidP="008E0F8A">
            <w:r>
              <w:t xml:space="preserve">Alt + </w:t>
            </w:r>
            <m:oMath>
              <m:r>
                <w:rPr>
                  <w:rFonts w:ascii="Cambria Math" w:hAnsi="Cambria Math"/>
                </w:rPr>
                <m:t>↑</m:t>
              </m:r>
            </m:oMath>
            <w:r>
              <w:rPr>
                <w:rFonts w:eastAsiaTheme="minorEastAsia"/>
              </w:rPr>
              <w:t xml:space="preserve"> ou Tecla </w:t>
            </w:r>
            <w:r w:rsidRPr="008E0F8A">
              <w:rPr>
                <w:rFonts w:eastAsiaTheme="minorEastAsia"/>
                <w:i/>
              </w:rPr>
              <w:t>Backspace</w:t>
            </w:r>
          </w:p>
        </w:tc>
        <w:tc>
          <w:tcPr>
            <w:tcW w:w="4247" w:type="dxa"/>
            <w:vAlign w:val="center"/>
          </w:tcPr>
          <w:p w:rsidR="008E0F8A" w:rsidRDefault="00A87B8D" w:rsidP="008E0F8A">
            <w:r>
              <w:t>Abre a opção de dimensionar a janela</w:t>
            </w:r>
          </w:p>
        </w:tc>
      </w:tr>
      <w:tr w:rsidR="008E0F8A" w:rsidTr="008E0F8A">
        <w:tc>
          <w:tcPr>
            <w:tcW w:w="4247" w:type="dxa"/>
            <w:vAlign w:val="center"/>
          </w:tcPr>
          <w:p w:rsidR="008E0F8A" w:rsidRDefault="008E0F8A" w:rsidP="008E0F8A"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4247" w:type="dxa"/>
            <w:vAlign w:val="center"/>
          </w:tcPr>
          <w:p w:rsidR="008E0F8A" w:rsidRDefault="00A87B8D" w:rsidP="008E0F8A">
            <w:r>
              <w:t>Próximo</w:t>
            </w:r>
          </w:p>
        </w:tc>
      </w:tr>
      <w:tr w:rsidR="008E0F8A" w:rsidTr="008E0F8A">
        <w:tc>
          <w:tcPr>
            <w:tcW w:w="4247" w:type="dxa"/>
            <w:vAlign w:val="center"/>
          </w:tcPr>
          <w:p w:rsidR="008E0F8A" w:rsidRDefault="008E0F8A" w:rsidP="008E0F8A">
            <m:oMath>
              <m:r>
                <w:rPr>
                  <w:rFonts w:ascii="Cambria Math" w:hAnsi="Cambria Math"/>
                </w:rPr>
                <m:t>←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4247" w:type="dxa"/>
            <w:vAlign w:val="center"/>
          </w:tcPr>
          <w:p w:rsidR="008E0F8A" w:rsidRDefault="00A87B8D" w:rsidP="008E0F8A">
            <w:r>
              <w:t>Anterior</w:t>
            </w:r>
          </w:p>
        </w:tc>
      </w:tr>
      <w:tr w:rsidR="008E0F8A" w:rsidTr="008E0F8A">
        <w:tc>
          <w:tcPr>
            <w:tcW w:w="4247" w:type="dxa"/>
            <w:vAlign w:val="center"/>
          </w:tcPr>
          <w:p w:rsidR="008E0F8A" w:rsidRDefault="008E0F8A" w:rsidP="008E0F8A">
            <w:r>
              <w:t>Ctrl + C</w:t>
            </w:r>
          </w:p>
        </w:tc>
        <w:tc>
          <w:tcPr>
            <w:tcW w:w="4247" w:type="dxa"/>
            <w:vAlign w:val="center"/>
          </w:tcPr>
          <w:p w:rsidR="008E0F8A" w:rsidRDefault="008C056B" w:rsidP="008E0F8A">
            <w:r w:rsidRPr="008C056B">
              <w:t>Copiar itens para a área de transferência</w:t>
            </w:r>
          </w:p>
        </w:tc>
      </w:tr>
      <w:tr w:rsidR="008E0F8A" w:rsidTr="008E0F8A">
        <w:tc>
          <w:tcPr>
            <w:tcW w:w="4247" w:type="dxa"/>
            <w:vAlign w:val="center"/>
          </w:tcPr>
          <w:p w:rsidR="008E0F8A" w:rsidRDefault="008E0F8A" w:rsidP="008E0F8A">
            <w:r>
              <w:t>Ctrl + V</w:t>
            </w:r>
          </w:p>
        </w:tc>
        <w:tc>
          <w:tcPr>
            <w:tcW w:w="4247" w:type="dxa"/>
            <w:vAlign w:val="center"/>
          </w:tcPr>
          <w:p w:rsidR="008E0F8A" w:rsidRDefault="008C056B" w:rsidP="008E0F8A">
            <w:r w:rsidRPr="008C056B">
              <w:t>Colar itens da área de transferência</w:t>
            </w:r>
          </w:p>
        </w:tc>
      </w:tr>
      <w:tr w:rsidR="008E0F8A" w:rsidTr="008E0F8A">
        <w:tc>
          <w:tcPr>
            <w:tcW w:w="4247" w:type="dxa"/>
            <w:vAlign w:val="center"/>
          </w:tcPr>
          <w:p w:rsidR="008E0F8A" w:rsidRDefault="008E0F8A" w:rsidP="008E0F8A">
            <w:r>
              <w:t>Ctrl + X</w:t>
            </w:r>
          </w:p>
        </w:tc>
        <w:tc>
          <w:tcPr>
            <w:tcW w:w="4247" w:type="dxa"/>
            <w:vAlign w:val="center"/>
          </w:tcPr>
          <w:p w:rsidR="008E0F8A" w:rsidRDefault="008C056B" w:rsidP="008E0F8A">
            <w:r w:rsidRPr="008C056B">
              <w:t>Recortar itens para a área de transferência</w:t>
            </w:r>
          </w:p>
        </w:tc>
      </w:tr>
      <w:tr w:rsidR="008E0F8A" w:rsidTr="008E0F8A">
        <w:tc>
          <w:tcPr>
            <w:tcW w:w="4247" w:type="dxa"/>
            <w:vAlign w:val="center"/>
          </w:tcPr>
          <w:p w:rsidR="008E0F8A" w:rsidRDefault="008E0F8A" w:rsidP="008E0F8A">
            <w:r>
              <w:t>Ctrl + A</w:t>
            </w:r>
          </w:p>
        </w:tc>
        <w:tc>
          <w:tcPr>
            <w:tcW w:w="4247" w:type="dxa"/>
            <w:vAlign w:val="center"/>
          </w:tcPr>
          <w:p w:rsidR="008E0F8A" w:rsidRDefault="008C056B" w:rsidP="008E0F8A">
            <w:r w:rsidRPr="008C056B">
              <w:t>Selecionar tudo</w:t>
            </w:r>
          </w:p>
        </w:tc>
      </w:tr>
      <w:tr w:rsidR="008E0F8A" w:rsidTr="008E0F8A">
        <w:tc>
          <w:tcPr>
            <w:tcW w:w="4247" w:type="dxa"/>
            <w:vAlign w:val="center"/>
          </w:tcPr>
          <w:p w:rsidR="008E0F8A" w:rsidRDefault="008E0F8A" w:rsidP="008E0F8A">
            <w:r>
              <w:t>Shift + Delete</w:t>
            </w:r>
          </w:p>
        </w:tc>
        <w:tc>
          <w:tcPr>
            <w:tcW w:w="4247" w:type="dxa"/>
            <w:vAlign w:val="center"/>
          </w:tcPr>
          <w:p w:rsidR="008E0F8A" w:rsidRDefault="008C056B" w:rsidP="008E0F8A">
            <w:r w:rsidRPr="008C056B">
              <w:t>Excluir itens permanentemente</w:t>
            </w:r>
          </w:p>
        </w:tc>
      </w:tr>
      <w:tr w:rsidR="008E0F8A" w:rsidTr="008E0F8A">
        <w:tc>
          <w:tcPr>
            <w:tcW w:w="4247" w:type="dxa"/>
            <w:vAlign w:val="center"/>
          </w:tcPr>
          <w:p w:rsidR="008E0F8A" w:rsidRDefault="008E0F8A" w:rsidP="008E0F8A">
            <w:r>
              <w:t>Alt + F4</w:t>
            </w:r>
          </w:p>
        </w:tc>
        <w:tc>
          <w:tcPr>
            <w:tcW w:w="4247" w:type="dxa"/>
            <w:vAlign w:val="center"/>
          </w:tcPr>
          <w:p w:rsidR="008E0F8A" w:rsidRDefault="008C056B" w:rsidP="008E0F8A">
            <w:r w:rsidRPr="008C056B">
              <w:t>Fechar janela atual (se nenhuma estiver aberta, exibe opções de desligamento</w:t>
            </w:r>
          </w:p>
        </w:tc>
      </w:tr>
      <w:tr w:rsidR="008E0F8A" w:rsidTr="008E0F8A">
        <w:tc>
          <w:tcPr>
            <w:tcW w:w="4247" w:type="dxa"/>
            <w:vAlign w:val="center"/>
          </w:tcPr>
          <w:p w:rsidR="008E0F8A" w:rsidRDefault="008E0F8A" w:rsidP="008E0F8A">
            <w:r>
              <w:t>F2</w:t>
            </w:r>
          </w:p>
        </w:tc>
        <w:tc>
          <w:tcPr>
            <w:tcW w:w="4247" w:type="dxa"/>
            <w:vAlign w:val="center"/>
          </w:tcPr>
          <w:p w:rsidR="008E0F8A" w:rsidRDefault="008C056B" w:rsidP="008E0F8A">
            <w:r w:rsidRPr="008C056B">
              <w:t>Renomear item selecionado</w:t>
            </w:r>
          </w:p>
        </w:tc>
      </w:tr>
    </w:tbl>
    <w:p w:rsidR="008E0F8A" w:rsidRDefault="008E0F8A" w:rsidP="008E0F8A">
      <w:pPr>
        <w:jc w:val="both"/>
      </w:pPr>
    </w:p>
    <w:p w:rsidR="008E0F8A" w:rsidRDefault="00A87B8D" w:rsidP="00A87B8D">
      <w:pPr>
        <w:pStyle w:val="PargrafodaLista"/>
        <w:numPr>
          <w:ilvl w:val="0"/>
          <w:numId w:val="2"/>
        </w:numPr>
        <w:jc w:val="both"/>
        <w:rPr>
          <w:ins w:id="6" w:author="TIAGO MOREIRA SOUZA" w:date="2023-04-24T08:37:00Z"/>
          <w:b/>
        </w:rPr>
      </w:pPr>
      <w:ins w:id="7" w:author="TIAGO MOREIRA SOUZA" w:date="2023-04-24T08:32:00Z">
        <w:r>
          <w:rPr>
            <w:b/>
          </w:rPr>
          <w:t>BOTÃO OU MENU INICIAR</w:t>
        </w:r>
      </w:ins>
    </w:p>
    <w:p w:rsidR="00390902" w:rsidRPr="001B441B" w:rsidRDefault="00390902">
      <w:pPr>
        <w:pStyle w:val="PargrafodaLista"/>
        <w:jc w:val="both"/>
        <w:rPr>
          <w:ins w:id="8" w:author="TIAGO MOREIRA SOUZA" w:date="2023-04-24T08:32:00Z"/>
          <w:color w:val="FF0000"/>
          <w:rPrChange w:id="9" w:author="TIAGO MOREIRA SOUZA" w:date="2023-04-24T10:31:00Z">
            <w:rPr>
              <w:ins w:id="10" w:author="TIAGO MOREIRA SOUZA" w:date="2023-04-24T08:32:00Z"/>
              <w:b/>
            </w:rPr>
          </w:rPrChange>
        </w:rPr>
        <w:pPrChange w:id="11" w:author="TIAGO MOREIRA SOUZA" w:date="2023-04-24T08:37:00Z">
          <w:pPr>
            <w:pStyle w:val="PargrafodaLista"/>
            <w:numPr>
              <w:numId w:val="2"/>
            </w:numPr>
            <w:ind w:hanging="360"/>
            <w:jc w:val="both"/>
          </w:pPr>
        </w:pPrChange>
      </w:pPr>
      <w:ins w:id="12" w:author="TIAGO MOREIRA SOUZA" w:date="2023-04-24T08:38:00Z">
        <w:r w:rsidRPr="001B441B">
          <w:rPr>
            <w:color w:val="FF0000"/>
            <w:rPrChange w:id="13" w:author="TIAGO MOREIRA SOUZA" w:date="2023-04-24T10:31:00Z">
              <w:rPr>
                <w:b/>
              </w:rPr>
            </w:rPrChange>
          </w:rPr>
          <w:t>R:</w:t>
        </w:r>
      </w:ins>
      <w:ins w:id="14" w:author="TIAGO MOREIRA SOUZA" w:date="2023-04-24T09:55:00Z">
        <w:r w:rsidR="007D088B" w:rsidRPr="001B441B">
          <w:rPr>
            <w:color w:val="FF0000"/>
            <w:rPrChange w:id="15" w:author="TIAGO MOREIRA SOUZA" w:date="2023-04-24T10:31:00Z">
              <w:rPr>
                <w:b/>
              </w:rPr>
            </w:rPrChange>
          </w:rPr>
          <w:t xml:space="preserve"> É um elemento gráfico presente na interface gráfica de usuário do sistema operacional Microsoft Windows desde o Windows 95. Ele fornece uma tela de atalhos para a utilização de programas de computador e a execução de outras tarefas.</w:t>
        </w:r>
      </w:ins>
    </w:p>
    <w:p w:rsidR="00A87B8D" w:rsidRDefault="00390902" w:rsidP="00390902">
      <w:pPr>
        <w:pStyle w:val="PargrafodaLista"/>
        <w:numPr>
          <w:ilvl w:val="1"/>
          <w:numId w:val="2"/>
        </w:numPr>
        <w:jc w:val="both"/>
        <w:rPr>
          <w:ins w:id="16" w:author="TIAGO MOREIRA SOUZA" w:date="2023-04-24T08:38:00Z"/>
          <w:b/>
        </w:rPr>
      </w:pPr>
      <w:ins w:id="17" w:author="TIAGO MOREIRA SOUZA" w:date="2023-04-24T08:38:00Z">
        <w:r>
          <w:rPr>
            <w:b/>
          </w:rPr>
          <w:t>Mais Usados:</w:t>
        </w:r>
      </w:ins>
    </w:p>
    <w:p w:rsidR="00390902" w:rsidRPr="001B441B" w:rsidRDefault="00390902">
      <w:pPr>
        <w:pStyle w:val="PargrafodaLista"/>
        <w:ind w:left="1440"/>
        <w:jc w:val="both"/>
        <w:rPr>
          <w:ins w:id="18" w:author="TIAGO MOREIRA SOUZA" w:date="2023-04-24T08:38:00Z"/>
          <w:color w:val="FF0000"/>
          <w:rPrChange w:id="19" w:author="TIAGO MOREIRA SOUZA" w:date="2023-04-24T10:31:00Z">
            <w:rPr>
              <w:ins w:id="20" w:author="TIAGO MOREIRA SOUZA" w:date="2023-04-24T08:38:00Z"/>
              <w:b/>
            </w:rPr>
          </w:rPrChange>
        </w:rPr>
        <w:pPrChange w:id="21" w:author="TIAGO MOREIRA SOUZA" w:date="2023-04-24T08:40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22" w:author="TIAGO MOREIRA SOUZA" w:date="2023-04-24T08:40:00Z">
        <w:r w:rsidRPr="001B441B">
          <w:rPr>
            <w:color w:val="FF0000"/>
            <w:rPrChange w:id="23" w:author="TIAGO MOREIRA SOUZA" w:date="2023-04-24T10:31:00Z">
              <w:rPr>
                <w:b/>
              </w:rPr>
            </w:rPrChange>
          </w:rPr>
          <w:t>R:</w:t>
        </w:r>
      </w:ins>
      <w:ins w:id="24" w:author="TIAGO MOREIRA SOUZA" w:date="2023-04-24T09:58:00Z">
        <w:r w:rsidR="007D088B" w:rsidRPr="001B441B">
          <w:rPr>
            <w:color w:val="FF0000"/>
            <w:rPrChange w:id="25" w:author="TIAGO MOREIRA SOUZA" w:date="2023-04-24T10:31:00Z">
              <w:rPr>
                <w:b/>
              </w:rPr>
            </w:rPrChange>
          </w:rPr>
          <w:t xml:space="preserve"> Programas/Ferramentas mais utilizados p</w:t>
        </w:r>
      </w:ins>
      <w:ins w:id="26" w:author="TIAGO MOREIRA SOUZA" w:date="2023-04-24T09:59:00Z">
        <w:r w:rsidR="007D088B" w:rsidRPr="001B441B">
          <w:rPr>
            <w:color w:val="FF0000"/>
            <w:rPrChange w:id="27" w:author="TIAGO MOREIRA SOUZA" w:date="2023-04-24T10:31:00Z">
              <w:rPr>
                <w:b/>
              </w:rPr>
            </w:rPrChange>
          </w:rPr>
          <w:t>elo usuário.</w:t>
        </w:r>
      </w:ins>
    </w:p>
    <w:p w:rsidR="00390902" w:rsidRDefault="00390902" w:rsidP="00390902">
      <w:pPr>
        <w:pStyle w:val="PargrafodaLista"/>
        <w:numPr>
          <w:ilvl w:val="1"/>
          <w:numId w:val="2"/>
        </w:numPr>
        <w:jc w:val="both"/>
        <w:rPr>
          <w:ins w:id="28" w:author="TIAGO MOREIRA SOUZA" w:date="2023-04-24T08:38:00Z"/>
          <w:b/>
        </w:rPr>
      </w:pPr>
      <w:ins w:id="29" w:author="TIAGO MOREIRA SOUZA" w:date="2023-04-24T08:38:00Z">
        <w:r>
          <w:rPr>
            <w:b/>
          </w:rPr>
          <w:t>Adicionados Recentemente:</w:t>
        </w:r>
      </w:ins>
    </w:p>
    <w:p w:rsidR="00390902" w:rsidRPr="001B441B" w:rsidRDefault="00390902" w:rsidP="00390902">
      <w:pPr>
        <w:pStyle w:val="PargrafodaLista"/>
        <w:ind w:left="1440"/>
        <w:jc w:val="both"/>
        <w:rPr>
          <w:ins w:id="30" w:author="TIAGO MOREIRA SOUZA" w:date="2023-04-24T10:00:00Z"/>
          <w:color w:val="FF0000"/>
          <w:rPrChange w:id="31" w:author="TIAGO MOREIRA SOUZA" w:date="2023-04-24T10:31:00Z">
            <w:rPr>
              <w:ins w:id="32" w:author="TIAGO MOREIRA SOUZA" w:date="2023-04-24T10:00:00Z"/>
              <w:b/>
            </w:rPr>
          </w:rPrChange>
        </w:rPr>
      </w:pPr>
      <w:ins w:id="33" w:author="TIAGO MOREIRA SOUZA" w:date="2023-04-24T08:40:00Z">
        <w:r w:rsidRPr="001B441B">
          <w:rPr>
            <w:color w:val="FF0000"/>
            <w:rPrChange w:id="34" w:author="TIAGO MOREIRA SOUZA" w:date="2023-04-24T10:31:00Z">
              <w:rPr>
                <w:b/>
              </w:rPr>
            </w:rPrChange>
          </w:rPr>
          <w:t>R:</w:t>
        </w:r>
      </w:ins>
      <w:ins w:id="35" w:author="TIAGO MOREIRA SOUZA" w:date="2023-04-24T09:59:00Z">
        <w:r w:rsidR="007D088B" w:rsidRPr="001B441B">
          <w:rPr>
            <w:color w:val="FF0000"/>
            <w:rPrChange w:id="36" w:author="TIAGO MOREIRA SOUZA" w:date="2023-04-24T10:31:00Z">
              <w:rPr>
                <w:b/>
              </w:rPr>
            </w:rPrChange>
          </w:rPr>
          <w:t xml:space="preserve"> Programas recém instalados.</w:t>
        </w:r>
      </w:ins>
    </w:p>
    <w:p w:rsidR="007D088B" w:rsidRDefault="007D088B" w:rsidP="00390902">
      <w:pPr>
        <w:pStyle w:val="PargrafodaLista"/>
        <w:ind w:left="1440"/>
        <w:jc w:val="both"/>
        <w:rPr>
          <w:ins w:id="37" w:author="TIAGO MOREIRA SOUZA" w:date="2023-04-24T10:00:00Z"/>
          <w:b/>
        </w:rPr>
      </w:pPr>
    </w:p>
    <w:p w:rsidR="007D088B" w:rsidRDefault="007D088B" w:rsidP="00390902">
      <w:pPr>
        <w:pStyle w:val="PargrafodaLista"/>
        <w:ind w:left="1440"/>
        <w:jc w:val="both"/>
        <w:rPr>
          <w:ins w:id="38" w:author="TIAGO MOREIRA SOUZA" w:date="2023-04-24T10:00:00Z"/>
          <w:b/>
        </w:rPr>
      </w:pPr>
    </w:p>
    <w:p w:rsidR="007D088B" w:rsidRDefault="007D088B">
      <w:pPr>
        <w:pStyle w:val="PargrafodaLista"/>
        <w:ind w:left="1440"/>
        <w:jc w:val="both"/>
        <w:rPr>
          <w:ins w:id="39" w:author="TIAGO MOREIRA SOUZA" w:date="2023-04-24T08:38:00Z"/>
          <w:b/>
        </w:rPr>
        <w:pPrChange w:id="40" w:author="TIAGO MOREIRA SOUZA" w:date="2023-04-24T08:40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</w:p>
    <w:p w:rsidR="00390902" w:rsidRDefault="00390902" w:rsidP="00390902">
      <w:pPr>
        <w:pStyle w:val="PargrafodaLista"/>
        <w:numPr>
          <w:ilvl w:val="1"/>
          <w:numId w:val="2"/>
        </w:numPr>
        <w:jc w:val="both"/>
        <w:rPr>
          <w:ins w:id="41" w:author="TIAGO MOREIRA SOUZA" w:date="2023-04-24T08:38:00Z"/>
          <w:b/>
        </w:rPr>
      </w:pPr>
      <w:ins w:id="42" w:author="TIAGO MOREIRA SOUZA" w:date="2023-04-24T08:38:00Z">
        <w:r>
          <w:rPr>
            <w:b/>
          </w:rPr>
          <w:lastRenderedPageBreak/>
          <w:t>Explorador de Arquivos:</w:t>
        </w:r>
      </w:ins>
    </w:p>
    <w:p w:rsidR="00390902" w:rsidRPr="001B441B" w:rsidRDefault="00390902">
      <w:pPr>
        <w:pStyle w:val="PargrafodaLista"/>
        <w:ind w:left="1440"/>
        <w:jc w:val="both"/>
        <w:rPr>
          <w:ins w:id="43" w:author="TIAGO MOREIRA SOUZA" w:date="2023-04-24T08:38:00Z"/>
          <w:color w:val="FF0000"/>
          <w:rPrChange w:id="44" w:author="TIAGO MOREIRA SOUZA" w:date="2023-04-24T10:31:00Z">
            <w:rPr>
              <w:ins w:id="45" w:author="TIAGO MOREIRA SOUZA" w:date="2023-04-24T08:38:00Z"/>
              <w:b/>
            </w:rPr>
          </w:rPrChange>
        </w:rPr>
        <w:pPrChange w:id="46" w:author="TIAGO MOREIRA SOUZA" w:date="2023-04-24T08:40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47" w:author="TIAGO MOREIRA SOUZA" w:date="2023-04-24T08:40:00Z">
        <w:r w:rsidRPr="001B441B">
          <w:rPr>
            <w:color w:val="FF0000"/>
            <w:rPrChange w:id="48" w:author="TIAGO MOREIRA SOUZA" w:date="2023-04-24T10:31:00Z">
              <w:rPr>
                <w:b/>
              </w:rPr>
            </w:rPrChange>
          </w:rPr>
          <w:t>R:</w:t>
        </w:r>
      </w:ins>
      <w:ins w:id="49" w:author="TIAGO MOREIRA SOUZA" w:date="2023-04-24T10:00:00Z">
        <w:r w:rsidR="007D088B" w:rsidRPr="001B441B">
          <w:rPr>
            <w:color w:val="FF0000"/>
            <w:rPrChange w:id="50" w:author="TIAGO MOREIRA SOUZA" w:date="2023-04-24T10:31:00Z">
              <w:rPr>
                <w:b/>
              </w:rPr>
            </w:rPrChange>
          </w:rPr>
          <w:t xml:space="preserve"> </w:t>
        </w:r>
        <w:r w:rsidR="007D088B" w:rsidRPr="001B441B">
          <w:rPr>
            <w:color w:val="FF0000"/>
            <w:rPrChange w:id="51" w:author="TIAGO MOREIRA SOUZA" w:date="2023-04-24T10:31:00Z">
              <w:rPr>
                <w:b/>
                <w:color w:val="FF0000"/>
              </w:rPr>
            </w:rPrChange>
          </w:rPr>
          <w:t>É</w:t>
        </w:r>
        <w:r w:rsidR="007D088B" w:rsidRPr="001B441B">
          <w:rPr>
            <w:color w:val="FF0000"/>
            <w:rPrChange w:id="52" w:author="TIAGO MOREIRA SOUZA" w:date="2023-04-24T10:31:00Z">
              <w:rPr>
                <w:b/>
              </w:rPr>
            </w:rPrChange>
          </w:rPr>
          <w:t xml:space="preserve"> um programa do Windows para você encontrar e gerenciar arquivos e pastas armazenados em seu computador.</w:t>
        </w:r>
      </w:ins>
    </w:p>
    <w:p w:rsidR="00390902" w:rsidRDefault="00390902" w:rsidP="00390902">
      <w:pPr>
        <w:pStyle w:val="PargrafodaLista"/>
        <w:numPr>
          <w:ilvl w:val="1"/>
          <w:numId w:val="2"/>
        </w:numPr>
        <w:jc w:val="both"/>
        <w:rPr>
          <w:ins w:id="53" w:author="TIAGO MOREIRA SOUZA" w:date="2023-04-24T08:39:00Z"/>
          <w:b/>
        </w:rPr>
      </w:pPr>
      <w:ins w:id="54" w:author="TIAGO MOREIRA SOUZA" w:date="2023-04-24T08:38:00Z">
        <w:r>
          <w:rPr>
            <w:b/>
          </w:rPr>
          <w:t>Co</w:t>
        </w:r>
      </w:ins>
      <w:ins w:id="55" w:author="TIAGO MOREIRA SOUZA" w:date="2023-04-24T08:39:00Z">
        <w:r>
          <w:rPr>
            <w:b/>
          </w:rPr>
          <w:t>nfigurações:</w:t>
        </w:r>
      </w:ins>
    </w:p>
    <w:p w:rsidR="00390902" w:rsidRPr="001B441B" w:rsidRDefault="00390902">
      <w:pPr>
        <w:pStyle w:val="PargrafodaLista"/>
        <w:ind w:left="1440"/>
        <w:jc w:val="both"/>
        <w:rPr>
          <w:ins w:id="56" w:author="TIAGO MOREIRA SOUZA" w:date="2023-04-24T08:39:00Z"/>
          <w:color w:val="FF0000"/>
          <w:rPrChange w:id="57" w:author="TIAGO MOREIRA SOUZA" w:date="2023-04-24T10:31:00Z">
            <w:rPr>
              <w:ins w:id="58" w:author="TIAGO MOREIRA SOUZA" w:date="2023-04-24T08:39:00Z"/>
              <w:b/>
            </w:rPr>
          </w:rPrChange>
        </w:rPr>
        <w:pPrChange w:id="59" w:author="TIAGO MOREIRA SOUZA" w:date="2023-04-24T08:40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60" w:author="TIAGO MOREIRA SOUZA" w:date="2023-04-24T08:40:00Z">
        <w:r w:rsidRPr="001B441B">
          <w:rPr>
            <w:color w:val="FF0000"/>
            <w:rPrChange w:id="61" w:author="TIAGO MOREIRA SOUZA" w:date="2023-04-24T10:31:00Z">
              <w:rPr>
                <w:b/>
              </w:rPr>
            </w:rPrChange>
          </w:rPr>
          <w:t>R:</w:t>
        </w:r>
      </w:ins>
      <w:ins w:id="62" w:author="TIAGO MOREIRA SOUZA" w:date="2023-04-24T10:01:00Z">
        <w:r w:rsidR="007D088B" w:rsidRPr="001B441B">
          <w:rPr>
            <w:color w:val="FF0000"/>
            <w:rPrChange w:id="63" w:author="TIAGO MOREIRA SOUZA" w:date="2023-04-24T10:31:00Z">
              <w:rPr>
                <w:b/>
              </w:rPr>
            </w:rPrChange>
          </w:rPr>
          <w:t xml:space="preserve"> </w:t>
        </w:r>
      </w:ins>
      <w:ins w:id="64" w:author="TIAGO MOREIRA SOUZA" w:date="2023-04-24T10:02:00Z">
        <w:r w:rsidR="007D088B" w:rsidRPr="001B441B">
          <w:rPr>
            <w:color w:val="FF0000"/>
            <w:rPrChange w:id="65" w:author="TIAGO MOREIRA SOUZA" w:date="2023-04-24T10:31:00Z">
              <w:rPr>
                <w:b/>
              </w:rPr>
            </w:rPrChange>
          </w:rPr>
          <w:t>Ajustar ou definir opções ou parâmetros num programa ou sistema informático ou num equipamento.</w:t>
        </w:r>
      </w:ins>
    </w:p>
    <w:p w:rsidR="00390902" w:rsidRDefault="00390902" w:rsidP="00390902">
      <w:pPr>
        <w:pStyle w:val="PargrafodaLista"/>
        <w:numPr>
          <w:ilvl w:val="1"/>
          <w:numId w:val="2"/>
        </w:numPr>
        <w:jc w:val="both"/>
        <w:rPr>
          <w:ins w:id="66" w:author="TIAGO MOREIRA SOUZA" w:date="2023-04-24T08:39:00Z"/>
          <w:b/>
        </w:rPr>
      </w:pPr>
      <w:ins w:id="67" w:author="TIAGO MOREIRA SOUZA" w:date="2023-04-24T08:39:00Z">
        <w:r>
          <w:rPr>
            <w:b/>
          </w:rPr>
          <w:t>Todos os Aplicativos:</w:t>
        </w:r>
      </w:ins>
    </w:p>
    <w:p w:rsidR="00390902" w:rsidRPr="001B441B" w:rsidRDefault="00390902">
      <w:pPr>
        <w:pStyle w:val="PargrafodaLista"/>
        <w:ind w:left="1440"/>
        <w:jc w:val="both"/>
        <w:rPr>
          <w:ins w:id="68" w:author="TIAGO MOREIRA SOUZA" w:date="2023-04-24T08:39:00Z"/>
          <w:color w:val="FF0000"/>
          <w:rPrChange w:id="69" w:author="TIAGO MOREIRA SOUZA" w:date="2023-04-24T10:31:00Z">
            <w:rPr>
              <w:ins w:id="70" w:author="TIAGO MOREIRA SOUZA" w:date="2023-04-24T08:39:00Z"/>
              <w:b/>
            </w:rPr>
          </w:rPrChange>
        </w:rPr>
        <w:pPrChange w:id="71" w:author="TIAGO MOREIRA SOUZA" w:date="2023-04-24T08:40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72" w:author="TIAGO MOREIRA SOUZA" w:date="2023-04-24T08:40:00Z">
        <w:r w:rsidRPr="001B441B">
          <w:rPr>
            <w:color w:val="FF0000"/>
            <w:rPrChange w:id="73" w:author="TIAGO MOREIRA SOUZA" w:date="2023-04-24T10:31:00Z">
              <w:rPr>
                <w:b/>
              </w:rPr>
            </w:rPrChange>
          </w:rPr>
          <w:t>R:</w:t>
        </w:r>
      </w:ins>
      <w:ins w:id="74" w:author="TIAGO MOREIRA SOUZA" w:date="2023-04-24T10:02:00Z">
        <w:r w:rsidR="007D088B" w:rsidRPr="001B441B">
          <w:rPr>
            <w:color w:val="FF0000"/>
            <w:rPrChange w:id="75" w:author="TIAGO MOREIRA SOUZA" w:date="2023-04-24T10:31:00Z">
              <w:rPr>
                <w:b/>
              </w:rPr>
            </w:rPrChange>
          </w:rPr>
          <w:t xml:space="preserve"> Exibe todos os programas/ferramentas instalados.</w:t>
        </w:r>
      </w:ins>
    </w:p>
    <w:p w:rsidR="00390902" w:rsidRDefault="00390902" w:rsidP="00390902">
      <w:pPr>
        <w:pStyle w:val="PargrafodaLista"/>
        <w:numPr>
          <w:ilvl w:val="1"/>
          <w:numId w:val="2"/>
        </w:numPr>
        <w:jc w:val="both"/>
        <w:rPr>
          <w:ins w:id="76" w:author="TIAGO MOREIRA SOUZA" w:date="2023-04-24T08:39:00Z"/>
          <w:b/>
        </w:rPr>
      </w:pPr>
      <w:ins w:id="77" w:author="TIAGO MOREIRA SOUZA" w:date="2023-04-24T08:39:00Z">
        <w:r>
          <w:rPr>
            <w:b/>
          </w:rPr>
          <w:t>Notas Importantes do Iniciar:</w:t>
        </w:r>
      </w:ins>
    </w:p>
    <w:p w:rsidR="00390902" w:rsidRPr="001B441B" w:rsidRDefault="00390902">
      <w:pPr>
        <w:pStyle w:val="PargrafodaLista"/>
        <w:ind w:left="1440"/>
        <w:jc w:val="both"/>
        <w:rPr>
          <w:ins w:id="78" w:author="TIAGO MOREIRA SOUZA" w:date="2023-04-24T08:40:00Z"/>
          <w:color w:val="FF0000"/>
          <w:rPrChange w:id="79" w:author="TIAGO MOREIRA SOUZA" w:date="2023-04-24T10:31:00Z">
            <w:rPr>
              <w:ins w:id="80" w:author="TIAGO MOREIRA SOUZA" w:date="2023-04-24T08:40:00Z"/>
              <w:b/>
            </w:rPr>
          </w:rPrChange>
        </w:rPr>
        <w:pPrChange w:id="81" w:author="TIAGO MOREIRA SOUZA" w:date="2023-04-24T08:40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82" w:author="TIAGO MOREIRA SOUZA" w:date="2023-04-24T08:40:00Z">
        <w:r w:rsidRPr="001B441B">
          <w:rPr>
            <w:color w:val="FF0000"/>
            <w:rPrChange w:id="83" w:author="TIAGO MOREIRA SOUZA" w:date="2023-04-24T10:31:00Z">
              <w:rPr>
                <w:b/>
              </w:rPr>
            </w:rPrChange>
          </w:rPr>
          <w:t>R:</w:t>
        </w:r>
      </w:ins>
      <w:ins w:id="84" w:author="TIAGO MOREIRA SOUZA" w:date="2023-04-24T10:03:00Z">
        <w:r w:rsidR="007D088B" w:rsidRPr="001B441B">
          <w:rPr>
            <w:color w:val="FF0000"/>
            <w:rPrChange w:id="85" w:author="TIAGO MOREIRA SOUZA" w:date="2023-04-24T10:31:00Z">
              <w:rPr>
                <w:b/>
              </w:rPr>
            </w:rPrChange>
          </w:rPr>
          <w:t xml:space="preserve"> Permite anotar recados/tarefas para lembrar o usuário de ex</w:t>
        </w:r>
      </w:ins>
      <w:ins w:id="86" w:author="TIAGO MOREIRA SOUZA" w:date="2023-04-24T10:04:00Z">
        <w:r w:rsidR="00153BC3" w:rsidRPr="001B441B">
          <w:rPr>
            <w:color w:val="FF0000"/>
            <w:rPrChange w:id="87" w:author="TIAGO MOREIRA SOUZA" w:date="2023-04-24T10:31:00Z">
              <w:rPr>
                <w:b/>
              </w:rPr>
            </w:rPrChange>
          </w:rPr>
          <w:t>ecutar algum trabalho.</w:t>
        </w:r>
      </w:ins>
    </w:p>
    <w:p w:rsidR="00390902" w:rsidRDefault="00390902" w:rsidP="00390902">
      <w:pPr>
        <w:pStyle w:val="PargrafodaLista"/>
        <w:numPr>
          <w:ilvl w:val="1"/>
          <w:numId w:val="2"/>
        </w:numPr>
        <w:jc w:val="both"/>
        <w:rPr>
          <w:ins w:id="88" w:author="TIAGO MOREIRA SOUZA" w:date="2023-04-24T08:40:00Z"/>
          <w:b/>
        </w:rPr>
      </w:pPr>
      <w:ins w:id="89" w:author="TIAGO MOREIRA SOUZA" w:date="2023-04-24T08:40:00Z">
        <w:r>
          <w:rPr>
            <w:b/>
          </w:rPr>
          <w:t>Desligar/Sair:</w:t>
        </w:r>
      </w:ins>
    </w:p>
    <w:p w:rsidR="00390902" w:rsidRPr="001B441B" w:rsidRDefault="00390902">
      <w:pPr>
        <w:pStyle w:val="PargrafodaLista"/>
        <w:ind w:left="1440"/>
        <w:jc w:val="both"/>
        <w:rPr>
          <w:ins w:id="90" w:author="TIAGO MOREIRA SOUZA" w:date="2023-04-24T08:40:00Z"/>
          <w:color w:val="FF0000"/>
          <w:rPrChange w:id="91" w:author="TIAGO MOREIRA SOUZA" w:date="2023-04-24T10:31:00Z">
            <w:rPr>
              <w:ins w:id="92" w:author="TIAGO MOREIRA SOUZA" w:date="2023-04-24T08:40:00Z"/>
              <w:b/>
            </w:rPr>
          </w:rPrChange>
        </w:rPr>
        <w:pPrChange w:id="93" w:author="TIAGO MOREIRA SOUZA" w:date="2023-04-24T08:41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94" w:author="TIAGO MOREIRA SOUZA" w:date="2023-04-24T08:41:00Z">
        <w:r w:rsidRPr="001B441B">
          <w:rPr>
            <w:color w:val="FF0000"/>
            <w:rPrChange w:id="95" w:author="TIAGO MOREIRA SOUZA" w:date="2023-04-24T10:31:00Z">
              <w:rPr>
                <w:b/>
              </w:rPr>
            </w:rPrChange>
          </w:rPr>
          <w:t>R:</w:t>
        </w:r>
      </w:ins>
      <w:ins w:id="96" w:author="TIAGO MOREIRA SOUZA" w:date="2023-04-24T10:04:00Z">
        <w:r w:rsidR="00153BC3" w:rsidRPr="001B441B">
          <w:rPr>
            <w:color w:val="FF0000"/>
            <w:rPrChange w:id="97" w:author="TIAGO MOREIRA SOUZA" w:date="2023-04-24T10:31:00Z">
              <w:rPr>
                <w:b/>
              </w:rPr>
            </w:rPrChange>
          </w:rPr>
          <w:t xml:space="preserve"> Desliga o computador.</w:t>
        </w:r>
      </w:ins>
    </w:p>
    <w:p w:rsidR="00390902" w:rsidRPr="00390902" w:rsidRDefault="00390902">
      <w:pPr>
        <w:jc w:val="both"/>
        <w:rPr>
          <w:ins w:id="98" w:author="TIAGO MOREIRA SOUZA" w:date="2023-04-24T08:32:00Z"/>
          <w:b/>
          <w:sz w:val="2"/>
          <w:rPrChange w:id="99" w:author="TIAGO MOREIRA SOUZA" w:date="2023-04-24T08:40:00Z">
            <w:rPr>
              <w:ins w:id="100" w:author="TIAGO MOREIRA SOUZA" w:date="2023-04-24T08:32:00Z"/>
            </w:rPr>
          </w:rPrChange>
        </w:rPr>
        <w:pPrChange w:id="101" w:author="TIAGO MOREIRA SOUZA" w:date="2023-04-24T08:40:00Z">
          <w:pPr>
            <w:pStyle w:val="PargrafodaLista"/>
            <w:numPr>
              <w:numId w:val="2"/>
            </w:numPr>
            <w:ind w:hanging="360"/>
            <w:jc w:val="both"/>
          </w:pPr>
        </w:pPrChange>
      </w:pPr>
    </w:p>
    <w:p w:rsidR="00390902" w:rsidRDefault="00390902" w:rsidP="00390902">
      <w:pPr>
        <w:pStyle w:val="PargrafodaLista"/>
        <w:numPr>
          <w:ilvl w:val="0"/>
          <w:numId w:val="2"/>
        </w:numPr>
        <w:jc w:val="both"/>
        <w:rPr>
          <w:ins w:id="102" w:author="TIAGO MOREIRA SOUZA" w:date="2023-04-24T08:42:00Z"/>
          <w:b/>
        </w:rPr>
      </w:pPr>
      <w:ins w:id="103" w:author="TIAGO MOREIRA SOUZA" w:date="2023-04-24T08:32:00Z">
        <w:r>
          <w:rPr>
            <w:b/>
          </w:rPr>
          <w:t>CAIXA DE PESQUISA</w:t>
        </w:r>
      </w:ins>
    </w:p>
    <w:p w:rsidR="00390902" w:rsidRPr="001B441B" w:rsidRDefault="00390902">
      <w:pPr>
        <w:pStyle w:val="PargrafodaLista"/>
        <w:jc w:val="both"/>
        <w:rPr>
          <w:ins w:id="104" w:author="TIAGO MOREIRA SOUZA" w:date="2023-04-24T08:42:00Z"/>
          <w:color w:val="FF0000"/>
          <w:rPrChange w:id="105" w:author="TIAGO MOREIRA SOUZA" w:date="2023-04-24T10:32:00Z">
            <w:rPr>
              <w:ins w:id="106" w:author="TIAGO MOREIRA SOUZA" w:date="2023-04-24T08:42:00Z"/>
            </w:rPr>
          </w:rPrChange>
        </w:rPr>
        <w:pPrChange w:id="107" w:author="TIAGO MOREIRA SOUZA" w:date="2023-04-24T08:42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108" w:author="TIAGO MOREIRA SOUZA" w:date="2023-04-24T08:42:00Z">
        <w:r w:rsidRPr="001B441B">
          <w:rPr>
            <w:color w:val="FF0000"/>
            <w:rPrChange w:id="109" w:author="TIAGO MOREIRA SOUZA" w:date="2023-04-24T10:32:00Z">
              <w:rPr>
                <w:b/>
              </w:rPr>
            </w:rPrChange>
          </w:rPr>
          <w:t>R:</w:t>
        </w:r>
      </w:ins>
      <w:ins w:id="110" w:author="TIAGO MOREIRA SOUZA" w:date="2023-04-24T10:05:00Z">
        <w:r w:rsidR="00153BC3" w:rsidRPr="001B441B">
          <w:rPr>
            <w:color w:val="FF0000"/>
            <w:rPrChange w:id="111" w:author="TIAGO MOREIRA SOUZA" w:date="2023-04-24T10:32:00Z">
              <w:rPr>
                <w:b/>
              </w:rPr>
            </w:rPrChange>
          </w:rPr>
          <w:t xml:space="preserve"> É um elemento gráfico presente em muitos aplicativos e sites da área de trabalho. Ele atua como o campo para uma entrada de consulta ou termo de pesquisa do usuário para pesquisar e recuperar informações relacionadas do banco de dados.</w:t>
        </w:r>
      </w:ins>
    </w:p>
    <w:p w:rsidR="00390902" w:rsidRDefault="00390902" w:rsidP="00390902">
      <w:pPr>
        <w:pStyle w:val="PargrafodaLista"/>
        <w:numPr>
          <w:ilvl w:val="1"/>
          <w:numId w:val="2"/>
        </w:numPr>
        <w:jc w:val="both"/>
        <w:rPr>
          <w:ins w:id="112" w:author="TIAGO MOREIRA SOUZA" w:date="2023-04-24T08:42:00Z"/>
          <w:b/>
        </w:rPr>
      </w:pPr>
      <w:ins w:id="113" w:author="TIAGO MOREIRA SOUZA" w:date="2023-04-24T08:42:00Z">
        <w:r>
          <w:rPr>
            <w:b/>
          </w:rPr>
          <w:t>Início:</w:t>
        </w:r>
      </w:ins>
    </w:p>
    <w:p w:rsidR="005A4C93" w:rsidRPr="001B441B" w:rsidRDefault="005A4C93">
      <w:pPr>
        <w:pStyle w:val="PargrafodaLista"/>
        <w:tabs>
          <w:tab w:val="left" w:pos="2191"/>
        </w:tabs>
        <w:ind w:left="1440"/>
        <w:jc w:val="both"/>
        <w:rPr>
          <w:ins w:id="114" w:author="TIAGO MOREIRA SOUZA" w:date="2023-04-24T08:42:00Z"/>
          <w:color w:val="FF0000"/>
          <w:rPrChange w:id="115" w:author="TIAGO MOREIRA SOUZA" w:date="2023-04-24T10:32:00Z">
            <w:rPr>
              <w:ins w:id="116" w:author="TIAGO MOREIRA SOUZA" w:date="2023-04-24T08:42:00Z"/>
              <w:b/>
            </w:rPr>
          </w:rPrChange>
        </w:rPr>
        <w:pPrChange w:id="117" w:author="TIAGO MOREIRA SOUZA" w:date="2023-04-24T10:08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118" w:author="TIAGO MOREIRA SOUZA" w:date="2023-04-24T08:42:00Z">
        <w:r w:rsidRPr="001B441B">
          <w:rPr>
            <w:color w:val="FF0000"/>
            <w:rPrChange w:id="119" w:author="TIAGO MOREIRA SOUZA" w:date="2023-04-24T10:32:00Z">
              <w:rPr>
                <w:b/>
              </w:rPr>
            </w:rPrChange>
          </w:rPr>
          <w:t>R:</w:t>
        </w:r>
      </w:ins>
      <w:ins w:id="120" w:author="TIAGO MOREIRA SOUZA" w:date="2023-04-24T10:08:00Z">
        <w:r w:rsidR="00153BC3" w:rsidRPr="001B441B">
          <w:rPr>
            <w:color w:val="FF0000"/>
            <w:rPrChange w:id="121" w:author="TIAGO MOREIRA SOUZA" w:date="2023-04-24T10:32:00Z">
              <w:rPr>
                <w:b/>
              </w:rPr>
            </w:rPrChange>
          </w:rPr>
          <w:t xml:space="preserve"> Permite voltar ao início do campo de pesquisa.</w:t>
        </w:r>
      </w:ins>
    </w:p>
    <w:p w:rsidR="00390902" w:rsidRDefault="005A4C93" w:rsidP="00390902">
      <w:pPr>
        <w:pStyle w:val="PargrafodaLista"/>
        <w:numPr>
          <w:ilvl w:val="1"/>
          <w:numId w:val="2"/>
        </w:numPr>
        <w:jc w:val="both"/>
        <w:rPr>
          <w:ins w:id="122" w:author="TIAGO MOREIRA SOUZA" w:date="2023-04-24T08:42:00Z"/>
          <w:b/>
        </w:rPr>
      </w:pPr>
      <w:ins w:id="123" w:author="TIAGO MOREIRA SOUZA" w:date="2023-04-24T08:42:00Z">
        <w:r>
          <w:rPr>
            <w:b/>
          </w:rPr>
          <w:t>Configurações:</w:t>
        </w:r>
      </w:ins>
    </w:p>
    <w:p w:rsidR="005A4C93" w:rsidRPr="001B441B" w:rsidRDefault="005A4C93">
      <w:pPr>
        <w:pStyle w:val="PargrafodaLista"/>
        <w:ind w:left="1440"/>
        <w:jc w:val="both"/>
        <w:rPr>
          <w:ins w:id="124" w:author="TIAGO MOREIRA SOUZA" w:date="2023-04-24T08:43:00Z"/>
          <w:color w:val="FF0000"/>
          <w:rPrChange w:id="125" w:author="TIAGO MOREIRA SOUZA" w:date="2023-04-24T10:32:00Z">
            <w:rPr>
              <w:ins w:id="126" w:author="TIAGO MOREIRA SOUZA" w:date="2023-04-24T08:43:00Z"/>
              <w:b/>
            </w:rPr>
          </w:rPrChange>
        </w:rPr>
        <w:pPrChange w:id="127" w:author="TIAGO MOREIRA SOUZA" w:date="2023-04-24T08:43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128" w:author="TIAGO MOREIRA SOUZA" w:date="2023-04-24T08:43:00Z">
        <w:r w:rsidRPr="001B441B">
          <w:rPr>
            <w:color w:val="FF0000"/>
            <w:rPrChange w:id="129" w:author="TIAGO MOREIRA SOUZA" w:date="2023-04-24T10:32:00Z">
              <w:rPr>
                <w:b/>
              </w:rPr>
            </w:rPrChange>
          </w:rPr>
          <w:t>R:</w:t>
        </w:r>
      </w:ins>
      <w:ins w:id="130" w:author="TIAGO MOREIRA SOUZA" w:date="2023-04-24T10:08:00Z">
        <w:r w:rsidR="00153BC3" w:rsidRPr="001B441B">
          <w:rPr>
            <w:color w:val="FF0000"/>
            <w:rPrChange w:id="131" w:author="TIAGO MOREIRA SOUZA" w:date="2023-04-24T10:32:00Z">
              <w:rPr>
                <w:b/>
              </w:rPr>
            </w:rPrChange>
          </w:rPr>
          <w:t xml:space="preserve"> </w:t>
        </w:r>
      </w:ins>
      <w:ins w:id="132" w:author="TIAGO MOREIRA SOUZA" w:date="2023-04-24T10:12:00Z">
        <w:r w:rsidR="00153BC3" w:rsidRPr="001B441B">
          <w:rPr>
            <w:color w:val="FF0000"/>
            <w:rPrChange w:id="133" w:author="TIAGO MOREIRA SOUZA" w:date="2023-04-24T10:32:00Z">
              <w:rPr>
                <w:b/>
              </w:rPr>
            </w:rPrChange>
          </w:rPr>
          <w:t xml:space="preserve">Permite </w:t>
        </w:r>
      </w:ins>
      <w:ins w:id="134" w:author="TIAGO MOREIRA SOUZA" w:date="2023-04-24T10:15:00Z">
        <w:r w:rsidR="00CA7F88" w:rsidRPr="001B441B">
          <w:rPr>
            <w:color w:val="FF0000"/>
            <w:rPrChange w:id="135" w:author="TIAGO MOREIRA SOUZA" w:date="2023-04-24T10:32:00Z">
              <w:rPr>
                <w:b/>
              </w:rPr>
            </w:rPrChange>
          </w:rPr>
          <w:t>filtrar sua pesquisa.</w:t>
        </w:r>
      </w:ins>
    </w:p>
    <w:p w:rsidR="005A4C93" w:rsidRDefault="005A4C93" w:rsidP="00390902">
      <w:pPr>
        <w:pStyle w:val="PargrafodaLista"/>
        <w:numPr>
          <w:ilvl w:val="1"/>
          <w:numId w:val="2"/>
        </w:numPr>
        <w:jc w:val="both"/>
        <w:rPr>
          <w:ins w:id="136" w:author="TIAGO MOREIRA SOUZA" w:date="2023-04-24T08:43:00Z"/>
          <w:b/>
        </w:rPr>
      </w:pPr>
      <w:ins w:id="137" w:author="TIAGO MOREIRA SOUZA" w:date="2023-04-24T08:43:00Z">
        <w:r>
          <w:rPr>
            <w:b/>
          </w:rPr>
          <w:t>Feedback:</w:t>
        </w:r>
      </w:ins>
    </w:p>
    <w:p w:rsidR="005A4C93" w:rsidRPr="001B441B" w:rsidRDefault="005A4C93">
      <w:pPr>
        <w:pStyle w:val="PargrafodaLista"/>
        <w:ind w:left="1440"/>
        <w:jc w:val="both"/>
        <w:rPr>
          <w:ins w:id="138" w:author="TIAGO MOREIRA SOUZA" w:date="2023-04-24T08:43:00Z"/>
          <w:color w:val="FF0000"/>
          <w:rPrChange w:id="139" w:author="TIAGO MOREIRA SOUZA" w:date="2023-04-24T10:32:00Z">
            <w:rPr>
              <w:ins w:id="140" w:author="TIAGO MOREIRA SOUZA" w:date="2023-04-24T08:43:00Z"/>
              <w:b/>
            </w:rPr>
          </w:rPrChange>
        </w:rPr>
        <w:pPrChange w:id="141" w:author="TIAGO MOREIRA SOUZA" w:date="2023-04-24T08:43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142" w:author="TIAGO MOREIRA SOUZA" w:date="2023-04-24T08:43:00Z">
        <w:r w:rsidRPr="001B441B">
          <w:rPr>
            <w:color w:val="FF0000"/>
            <w:rPrChange w:id="143" w:author="TIAGO MOREIRA SOUZA" w:date="2023-04-24T10:32:00Z">
              <w:rPr>
                <w:b/>
              </w:rPr>
            </w:rPrChange>
          </w:rPr>
          <w:t>R:</w:t>
        </w:r>
      </w:ins>
      <w:ins w:id="144" w:author="TIAGO MOREIRA SOUZA" w:date="2023-04-24T10:15:00Z">
        <w:r w:rsidR="00CA7F88" w:rsidRPr="001B441B">
          <w:rPr>
            <w:color w:val="FF0000"/>
            <w:rPrChange w:id="145" w:author="TIAGO MOREIRA SOUZA" w:date="2023-04-24T10:32:00Z">
              <w:rPr>
                <w:b/>
              </w:rPr>
            </w:rPrChange>
          </w:rPr>
          <w:t xml:space="preserve"> Permite lhe dar retorno sobr</w:t>
        </w:r>
      </w:ins>
      <w:ins w:id="146" w:author="TIAGO MOREIRA SOUZA" w:date="2023-04-24T10:16:00Z">
        <w:r w:rsidR="00CA7F88" w:rsidRPr="001B441B">
          <w:rPr>
            <w:color w:val="FF0000"/>
            <w:rPrChange w:id="147" w:author="TIAGO MOREIRA SOUZA" w:date="2023-04-24T10:32:00Z">
              <w:rPr>
                <w:b/>
              </w:rPr>
            </w:rPrChange>
          </w:rPr>
          <w:t>e os itens pesquisados.</w:t>
        </w:r>
      </w:ins>
    </w:p>
    <w:p w:rsidR="005A4C93" w:rsidRDefault="005A4C93" w:rsidP="00390902">
      <w:pPr>
        <w:pStyle w:val="PargrafodaLista"/>
        <w:numPr>
          <w:ilvl w:val="1"/>
          <w:numId w:val="2"/>
        </w:numPr>
        <w:jc w:val="both"/>
        <w:rPr>
          <w:ins w:id="148" w:author="TIAGO MOREIRA SOUZA" w:date="2023-04-24T08:43:00Z"/>
          <w:b/>
        </w:rPr>
      </w:pPr>
      <w:ins w:id="149" w:author="TIAGO MOREIRA SOUZA" w:date="2023-04-24T08:43:00Z">
        <w:r>
          <w:rPr>
            <w:b/>
          </w:rPr>
          <w:t>Cortana:</w:t>
        </w:r>
      </w:ins>
    </w:p>
    <w:p w:rsidR="005A4C93" w:rsidRPr="001B441B" w:rsidRDefault="005A4C93">
      <w:pPr>
        <w:pStyle w:val="PargrafodaLista"/>
        <w:ind w:left="1440"/>
        <w:jc w:val="both"/>
        <w:rPr>
          <w:ins w:id="150" w:author="TIAGO MOREIRA SOUZA" w:date="2023-04-24T08:43:00Z"/>
          <w:color w:val="FF0000"/>
          <w:rPrChange w:id="151" w:author="TIAGO MOREIRA SOUZA" w:date="2023-04-24T10:32:00Z">
            <w:rPr>
              <w:ins w:id="152" w:author="TIAGO MOREIRA SOUZA" w:date="2023-04-24T08:43:00Z"/>
              <w:b/>
            </w:rPr>
          </w:rPrChange>
        </w:rPr>
        <w:pPrChange w:id="153" w:author="TIAGO MOREIRA SOUZA" w:date="2023-04-24T08:43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154" w:author="TIAGO MOREIRA SOUZA" w:date="2023-04-24T08:43:00Z">
        <w:r w:rsidRPr="001B441B">
          <w:rPr>
            <w:color w:val="FF0000"/>
            <w:rPrChange w:id="155" w:author="TIAGO MOREIRA SOUZA" w:date="2023-04-24T10:32:00Z">
              <w:rPr>
                <w:b/>
              </w:rPr>
            </w:rPrChange>
          </w:rPr>
          <w:t>R:</w:t>
        </w:r>
      </w:ins>
      <w:ins w:id="156" w:author="TIAGO MOREIRA SOUZA" w:date="2023-04-24T10:16:00Z">
        <w:r w:rsidR="00CA7F88" w:rsidRPr="001B441B">
          <w:rPr>
            <w:color w:val="FF0000"/>
            <w:rPrChange w:id="157" w:author="TIAGO MOREIRA SOUZA" w:date="2023-04-24T10:32:00Z">
              <w:rPr>
                <w:b/>
              </w:rPr>
            </w:rPrChange>
          </w:rPr>
          <w:t xml:space="preserve"> Inteligência Artificial do Windows.</w:t>
        </w:r>
      </w:ins>
    </w:p>
    <w:p w:rsidR="005A4C93" w:rsidRPr="005A4C93" w:rsidRDefault="005A4C93">
      <w:pPr>
        <w:jc w:val="both"/>
        <w:rPr>
          <w:ins w:id="158" w:author="TIAGO MOREIRA SOUZA" w:date="2023-04-24T08:33:00Z"/>
          <w:b/>
          <w:sz w:val="2"/>
          <w:rPrChange w:id="159" w:author="TIAGO MOREIRA SOUZA" w:date="2023-04-24T08:43:00Z">
            <w:rPr>
              <w:ins w:id="160" w:author="TIAGO MOREIRA SOUZA" w:date="2023-04-24T08:33:00Z"/>
            </w:rPr>
          </w:rPrChange>
        </w:rPr>
        <w:pPrChange w:id="161" w:author="TIAGO MOREIRA SOUZA" w:date="2023-04-24T08:43:00Z">
          <w:pPr>
            <w:pStyle w:val="PargrafodaLista"/>
            <w:numPr>
              <w:numId w:val="2"/>
            </w:numPr>
            <w:ind w:hanging="360"/>
            <w:jc w:val="both"/>
          </w:pPr>
        </w:pPrChange>
      </w:pPr>
    </w:p>
    <w:p w:rsidR="00390902" w:rsidRDefault="00390902" w:rsidP="00A87B8D">
      <w:pPr>
        <w:pStyle w:val="PargrafodaLista"/>
        <w:numPr>
          <w:ilvl w:val="0"/>
          <w:numId w:val="2"/>
        </w:numPr>
        <w:jc w:val="both"/>
        <w:rPr>
          <w:ins w:id="162" w:author="TIAGO MOREIRA SOUZA" w:date="2023-04-24T08:33:00Z"/>
          <w:b/>
        </w:rPr>
      </w:pPr>
      <w:ins w:id="163" w:author="TIAGO MOREIRA SOUZA" w:date="2023-04-24T08:33:00Z">
        <w:r>
          <w:rPr>
            <w:b/>
          </w:rPr>
          <w:t>VISÃO DE TAREFAS</w:t>
        </w:r>
      </w:ins>
    </w:p>
    <w:p w:rsidR="00390902" w:rsidRPr="001B441B" w:rsidRDefault="005A4C93" w:rsidP="005A4C93">
      <w:pPr>
        <w:pStyle w:val="PargrafodaLista"/>
        <w:jc w:val="both"/>
        <w:rPr>
          <w:ins w:id="164" w:author="TIAGO MOREIRA SOUZA" w:date="2023-04-24T08:45:00Z"/>
          <w:color w:val="FF0000"/>
          <w:rPrChange w:id="165" w:author="TIAGO MOREIRA SOUZA" w:date="2023-04-24T10:32:00Z">
            <w:rPr>
              <w:ins w:id="166" w:author="TIAGO MOREIRA SOUZA" w:date="2023-04-24T08:45:00Z"/>
              <w:b/>
            </w:rPr>
          </w:rPrChange>
        </w:rPr>
      </w:pPr>
      <w:ins w:id="167" w:author="TIAGO MOREIRA SOUZA" w:date="2023-04-24T08:45:00Z">
        <w:r w:rsidRPr="001B441B">
          <w:rPr>
            <w:color w:val="FF0000"/>
            <w:rPrChange w:id="168" w:author="TIAGO MOREIRA SOUZA" w:date="2023-04-24T10:32:00Z">
              <w:rPr>
                <w:b/>
              </w:rPr>
            </w:rPrChange>
          </w:rPr>
          <w:t>R:</w:t>
        </w:r>
      </w:ins>
      <w:ins w:id="169" w:author="TIAGO MOREIRA SOUZA" w:date="2023-04-24T10:17:00Z">
        <w:r w:rsidR="00CA7F88" w:rsidRPr="001B441B">
          <w:rPr>
            <w:color w:val="FF0000"/>
            <w:rPrChange w:id="170" w:author="TIAGO MOREIRA SOUZA" w:date="2023-04-24T10:32:00Z">
              <w:rPr>
                <w:b/>
              </w:rPr>
            </w:rPrChange>
          </w:rPr>
          <w:t xml:space="preserve"> Uma espécie de visualização panorâmica do sistema na qual é possível pré-visualizar todas as janelas abertas naquele momento.</w:t>
        </w:r>
      </w:ins>
    </w:p>
    <w:p w:rsidR="005A4C93" w:rsidRDefault="005A4C93" w:rsidP="005A4C93">
      <w:pPr>
        <w:jc w:val="both"/>
        <w:rPr>
          <w:ins w:id="171" w:author="TIAGO MOREIRA SOUZA" w:date="2023-04-24T10:17:00Z"/>
          <w:b/>
          <w:sz w:val="2"/>
        </w:rPr>
      </w:pPr>
    </w:p>
    <w:p w:rsidR="00CA7F88" w:rsidRDefault="00CA7F88" w:rsidP="005A4C93">
      <w:pPr>
        <w:jc w:val="both"/>
        <w:rPr>
          <w:ins w:id="172" w:author="TIAGO MOREIRA SOUZA" w:date="2023-04-24T10:32:00Z"/>
          <w:b/>
          <w:sz w:val="2"/>
        </w:rPr>
      </w:pPr>
    </w:p>
    <w:p w:rsidR="001B441B" w:rsidRDefault="001B441B" w:rsidP="005A4C93">
      <w:pPr>
        <w:jc w:val="both"/>
        <w:rPr>
          <w:ins w:id="173" w:author="TIAGO MOREIRA SOUZA" w:date="2023-04-24T10:32:00Z"/>
          <w:b/>
          <w:sz w:val="2"/>
        </w:rPr>
      </w:pPr>
    </w:p>
    <w:p w:rsidR="001B441B" w:rsidRDefault="001B441B" w:rsidP="005A4C93">
      <w:pPr>
        <w:jc w:val="both"/>
        <w:rPr>
          <w:ins w:id="174" w:author="TIAGO MOREIRA SOUZA" w:date="2023-04-24T10:17:00Z"/>
          <w:b/>
          <w:sz w:val="2"/>
        </w:rPr>
      </w:pPr>
    </w:p>
    <w:p w:rsidR="00CA7F88" w:rsidRPr="005A4C93" w:rsidRDefault="00CA7F88">
      <w:pPr>
        <w:jc w:val="both"/>
        <w:rPr>
          <w:ins w:id="175" w:author="TIAGO MOREIRA SOUZA" w:date="2023-04-24T08:33:00Z"/>
          <w:b/>
          <w:sz w:val="2"/>
          <w:rPrChange w:id="176" w:author="TIAGO MOREIRA SOUZA" w:date="2023-04-24T08:45:00Z">
            <w:rPr>
              <w:ins w:id="177" w:author="TIAGO MOREIRA SOUZA" w:date="2023-04-24T08:33:00Z"/>
            </w:rPr>
          </w:rPrChange>
        </w:rPr>
        <w:pPrChange w:id="178" w:author="TIAGO MOREIRA SOUZA" w:date="2023-04-24T08:45:00Z">
          <w:pPr>
            <w:pStyle w:val="PargrafodaLista"/>
            <w:numPr>
              <w:numId w:val="2"/>
            </w:numPr>
            <w:ind w:hanging="360"/>
            <w:jc w:val="both"/>
          </w:pPr>
        </w:pPrChange>
      </w:pPr>
    </w:p>
    <w:p w:rsidR="00390902" w:rsidRDefault="00390902" w:rsidP="00A87B8D">
      <w:pPr>
        <w:pStyle w:val="PargrafodaLista"/>
        <w:numPr>
          <w:ilvl w:val="0"/>
          <w:numId w:val="2"/>
        </w:numPr>
        <w:jc w:val="both"/>
        <w:rPr>
          <w:ins w:id="179" w:author="TIAGO MOREIRA SOUZA" w:date="2023-04-24T08:33:00Z"/>
          <w:b/>
        </w:rPr>
      </w:pPr>
      <w:ins w:id="180" w:author="TIAGO MOREIRA SOUZA" w:date="2023-04-24T08:33:00Z">
        <w:r>
          <w:rPr>
            <w:b/>
          </w:rPr>
          <w:lastRenderedPageBreak/>
          <w:t>BARRA DE TAREFAS</w:t>
        </w:r>
      </w:ins>
    </w:p>
    <w:p w:rsidR="00390902" w:rsidRPr="001B441B" w:rsidRDefault="005A4C93" w:rsidP="005A4C93">
      <w:pPr>
        <w:pStyle w:val="PargrafodaLista"/>
        <w:jc w:val="both"/>
        <w:rPr>
          <w:ins w:id="181" w:author="TIAGO MOREIRA SOUZA" w:date="2023-04-24T08:45:00Z"/>
          <w:color w:val="FF0000"/>
          <w:rPrChange w:id="182" w:author="TIAGO MOREIRA SOUZA" w:date="2023-04-24T10:32:00Z">
            <w:rPr>
              <w:ins w:id="183" w:author="TIAGO MOREIRA SOUZA" w:date="2023-04-24T08:45:00Z"/>
              <w:b/>
            </w:rPr>
          </w:rPrChange>
        </w:rPr>
      </w:pPr>
      <w:ins w:id="184" w:author="TIAGO MOREIRA SOUZA" w:date="2023-04-24T08:45:00Z">
        <w:r w:rsidRPr="001B441B">
          <w:rPr>
            <w:color w:val="FF0000"/>
            <w:rPrChange w:id="185" w:author="TIAGO MOREIRA SOUZA" w:date="2023-04-24T10:32:00Z">
              <w:rPr>
                <w:b/>
              </w:rPr>
            </w:rPrChange>
          </w:rPr>
          <w:t>R:</w:t>
        </w:r>
      </w:ins>
      <w:ins w:id="186" w:author="TIAGO MOREIRA SOUZA" w:date="2023-04-24T10:17:00Z">
        <w:r w:rsidR="00CA7F88" w:rsidRPr="001B441B">
          <w:rPr>
            <w:color w:val="FF0000"/>
            <w:rPrChange w:id="187" w:author="TIAGO MOREIRA SOUZA" w:date="2023-04-24T10:32:00Z">
              <w:rPr>
                <w:b/>
              </w:rPr>
            </w:rPrChange>
          </w:rPr>
          <w:t xml:space="preserve"> É o ponto de acesso para programas exibidos na área de trabalho, mesmo que o programa seja minimizado. Dizem que esses programas têm presença na área de trabalho.</w:t>
        </w:r>
      </w:ins>
    </w:p>
    <w:p w:rsidR="005A4C93" w:rsidRPr="005A4C93" w:rsidRDefault="005A4C93">
      <w:pPr>
        <w:jc w:val="both"/>
        <w:rPr>
          <w:ins w:id="188" w:author="TIAGO MOREIRA SOUZA" w:date="2023-04-24T08:33:00Z"/>
          <w:b/>
          <w:sz w:val="2"/>
          <w:rPrChange w:id="189" w:author="TIAGO MOREIRA SOUZA" w:date="2023-04-24T08:45:00Z">
            <w:rPr>
              <w:ins w:id="190" w:author="TIAGO MOREIRA SOUZA" w:date="2023-04-24T08:33:00Z"/>
            </w:rPr>
          </w:rPrChange>
        </w:rPr>
        <w:pPrChange w:id="191" w:author="TIAGO MOREIRA SOUZA" w:date="2023-04-24T08:45:00Z">
          <w:pPr>
            <w:pStyle w:val="PargrafodaLista"/>
            <w:numPr>
              <w:numId w:val="2"/>
            </w:numPr>
            <w:ind w:hanging="360"/>
            <w:jc w:val="both"/>
          </w:pPr>
        </w:pPrChange>
      </w:pPr>
    </w:p>
    <w:p w:rsidR="00390902" w:rsidRDefault="00390902" w:rsidP="00A87B8D">
      <w:pPr>
        <w:pStyle w:val="PargrafodaLista"/>
        <w:numPr>
          <w:ilvl w:val="0"/>
          <w:numId w:val="2"/>
        </w:numPr>
        <w:jc w:val="both"/>
        <w:rPr>
          <w:ins w:id="192" w:author="TIAGO MOREIRA SOUZA" w:date="2023-04-24T08:33:00Z"/>
          <w:b/>
        </w:rPr>
      </w:pPr>
      <w:ins w:id="193" w:author="TIAGO MOREIRA SOUZA" w:date="2023-04-24T08:33:00Z">
        <w:r>
          <w:rPr>
            <w:b/>
          </w:rPr>
          <w:t>ÁREA DE NOTIFICAÇÃO</w:t>
        </w:r>
      </w:ins>
    </w:p>
    <w:p w:rsidR="00390902" w:rsidRPr="001B441B" w:rsidRDefault="005A4C93" w:rsidP="005A4C93">
      <w:pPr>
        <w:pStyle w:val="PargrafodaLista"/>
        <w:jc w:val="both"/>
        <w:rPr>
          <w:ins w:id="194" w:author="TIAGO MOREIRA SOUZA" w:date="2023-04-24T08:45:00Z"/>
          <w:color w:val="FF0000"/>
          <w:rPrChange w:id="195" w:author="TIAGO MOREIRA SOUZA" w:date="2023-04-24T10:32:00Z">
            <w:rPr>
              <w:ins w:id="196" w:author="TIAGO MOREIRA SOUZA" w:date="2023-04-24T08:45:00Z"/>
              <w:b/>
            </w:rPr>
          </w:rPrChange>
        </w:rPr>
      </w:pPr>
      <w:ins w:id="197" w:author="TIAGO MOREIRA SOUZA" w:date="2023-04-24T08:45:00Z">
        <w:r w:rsidRPr="001B441B">
          <w:rPr>
            <w:color w:val="FF0000"/>
            <w:rPrChange w:id="198" w:author="TIAGO MOREIRA SOUZA" w:date="2023-04-24T10:32:00Z">
              <w:rPr>
                <w:b/>
              </w:rPr>
            </w:rPrChange>
          </w:rPr>
          <w:t>R:</w:t>
        </w:r>
      </w:ins>
      <w:ins w:id="199" w:author="TIAGO MOREIRA SOUZA" w:date="2023-04-24T10:18:00Z">
        <w:r w:rsidR="00CA7F88" w:rsidRPr="001B441B">
          <w:rPr>
            <w:color w:val="FF0000"/>
            <w:rPrChange w:id="200" w:author="TIAGO MOREIRA SOUZA" w:date="2023-04-24T10:32:00Z">
              <w:rPr>
                <w:b/>
              </w:rPr>
            </w:rPrChange>
          </w:rPr>
          <w:t xml:space="preserve"> Uma parte da barra de tarefas que fornece uma fonte temporária para notificações e status. Ele também pode ser usado para exibir ícones para recursos do sistema e do programa que não têm presença na área de trabalho.</w:t>
        </w:r>
      </w:ins>
    </w:p>
    <w:p w:rsidR="005A4C93" w:rsidRPr="005A4C93" w:rsidRDefault="005A4C93">
      <w:pPr>
        <w:jc w:val="both"/>
        <w:rPr>
          <w:ins w:id="201" w:author="TIAGO MOREIRA SOUZA" w:date="2023-04-24T08:34:00Z"/>
          <w:b/>
          <w:sz w:val="2"/>
          <w:rPrChange w:id="202" w:author="TIAGO MOREIRA SOUZA" w:date="2023-04-24T08:46:00Z">
            <w:rPr>
              <w:ins w:id="203" w:author="TIAGO MOREIRA SOUZA" w:date="2023-04-24T08:34:00Z"/>
            </w:rPr>
          </w:rPrChange>
        </w:rPr>
        <w:pPrChange w:id="204" w:author="TIAGO MOREIRA SOUZA" w:date="2023-04-24T08:46:00Z">
          <w:pPr>
            <w:pStyle w:val="PargrafodaLista"/>
            <w:numPr>
              <w:numId w:val="2"/>
            </w:numPr>
            <w:ind w:hanging="360"/>
            <w:jc w:val="both"/>
          </w:pPr>
        </w:pPrChange>
      </w:pPr>
    </w:p>
    <w:p w:rsidR="00390902" w:rsidRDefault="00390902" w:rsidP="00A87B8D">
      <w:pPr>
        <w:pStyle w:val="PargrafodaLista"/>
        <w:numPr>
          <w:ilvl w:val="0"/>
          <w:numId w:val="2"/>
        </w:numPr>
        <w:jc w:val="both"/>
        <w:rPr>
          <w:ins w:id="205" w:author="TIAGO MOREIRA SOUZA" w:date="2023-04-24T08:34:00Z"/>
          <w:b/>
        </w:rPr>
      </w:pPr>
      <w:ins w:id="206" w:author="TIAGO MOREIRA SOUZA" w:date="2023-04-24T08:34:00Z">
        <w:r>
          <w:rPr>
            <w:b/>
          </w:rPr>
          <w:t>ÁREA DE TRABALHO</w:t>
        </w:r>
      </w:ins>
    </w:p>
    <w:p w:rsidR="00390902" w:rsidRPr="001B441B" w:rsidRDefault="005A4C93">
      <w:pPr>
        <w:pStyle w:val="PargrafodaLista"/>
        <w:tabs>
          <w:tab w:val="left" w:pos="1503"/>
        </w:tabs>
        <w:jc w:val="both"/>
        <w:rPr>
          <w:ins w:id="207" w:author="TIAGO MOREIRA SOUZA" w:date="2023-04-24T08:46:00Z"/>
          <w:color w:val="FF0000"/>
          <w:rPrChange w:id="208" w:author="TIAGO MOREIRA SOUZA" w:date="2023-04-24T10:32:00Z">
            <w:rPr>
              <w:ins w:id="209" w:author="TIAGO MOREIRA SOUZA" w:date="2023-04-24T08:46:00Z"/>
              <w:b/>
            </w:rPr>
          </w:rPrChange>
        </w:rPr>
        <w:pPrChange w:id="210" w:author="TIAGO MOREIRA SOUZA" w:date="2023-04-24T10:19:00Z">
          <w:pPr>
            <w:pStyle w:val="PargrafodaLista"/>
            <w:jc w:val="both"/>
          </w:pPr>
        </w:pPrChange>
      </w:pPr>
      <w:ins w:id="211" w:author="TIAGO MOREIRA SOUZA" w:date="2023-04-24T08:46:00Z">
        <w:r w:rsidRPr="001B441B">
          <w:rPr>
            <w:color w:val="FF0000"/>
            <w:rPrChange w:id="212" w:author="TIAGO MOREIRA SOUZA" w:date="2023-04-24T10:32:00Z">
              <w:rPr>
                <w:b/>
              </w:rPr>
            </w:rPrChange>
          </w:rPr>
          <w:t>R:</w:t>
        </w:r>
      </w:ins>
      <w:ins w:id="213" w:author="TIAGO MOREIRA SOUZA" w:date="2023-04-24T10:19:00Z">
        <w:r w:rsidR="00CA7F88" w:rsidRPr="001B441B">
          <w:rPr>
            <w:color w:val="FF0000"/>
            <w:rPrChange w:id="214" w:author="TIAGO MOREIRA SOUZA" w:date="2023-04-24T10:32:00Z">
              <w:rPr>
                <w:b/>
              </w:rPr>
            </w:rPrChange>
          </w:rPr>
          <w:t xml:space="preserve"> É um local físico onde pode trabalhar. Pode ser uma secretária individual ou várias secretárias.</w:t>
        </w:r>
      </w:ins>
    </w:p>
    <w:p w:rsidR="005A4C93" w:rsidRPr="005A4C93" w:rsidRDefault="005A4C93">
      <w:pPr>
        <w:jc w:val="both"/>
        <w:rPr>
          <w:ins w:id="215" w:author="TIAGO MOREIRA SOUZA" w:date="2023-04-24T08:34:00Z"/>
          <w:b/>
          <w:sz w:val="2"/>
          <w:rPrChange w:id="216" w:author="TIAGO MOREIRA SOUZA" w:date="2023-04-24T08:46:00Z">
            <w:rPr>
              <w:ins w:id="217" w:author="TIAGO MOREIRA SOUZA" w:date="2023-04-24T08:34:00Z"/>
            </w:rPr>
          </w:rPrChange>
        </w:rPr>
        <w:pPrChange w:id="218" w:author="TIAGO MOREIRA SOUZA" w:date="2023-04-24T08:46:00Z">
          <w:pPr>
            <w:pStyle w:val="PargrafodaLista"/>
            <w:numPr>
              <w:numId w:val="2"/>
            </w:numPr>
            <w:ind w:hanging="360"/>
            <w:jc w:val="both"/>
          </w:pPr>
        </w:pPrChange>
      </w:pPr>
    </w:p>
    <w:p w:rsidR="00390902" w:rsidRDefault="00390902" w:rsidP="00390902">
      <w:pPr>
        <w:pStyle w:val="PargrafodaLista"/>
        <w:numPr>
          <w:ilvl w:val="0"/>
          <w:numId w:val="2"/>
        </w:numPr>
        <w:jc w:val="both"/>
        <w:rPr>
          <w:ins w:id="219" w:author="TIAGO MOREIRA SOUZA" w:date="2023-04-24T08:34:00Z"/>
          <w:b/>
        </w:rPr>
      </w:pPr>
      <w:ins w:id="220" w:author="TIAGO MOREIRA SOUZA" w:date="2023-04-24T08:34:00Z">
        <w:r>
          <w:rPr>
            <w:b/>
          </w:rPr>
          <w:t>ÍCONES DA ÁREA DE TRABALHO</w:t>
        </w:r>
      </w:ins>
    </w:p>
    <w:p w:rsidR="00390902" w:rsidRPr="001B441B" w:rsidRDefault="005A4C93" w:rsidP="005A4C93">
      <w:pPr>
        <w:pStyle w:val="PargrafodaLista"/>
        <w:jc w:val="both"/>
        <w:rPr>
          <w:ins w:id="221" w:author="TIAGO MOREIRA SOUZA" w:date="2023-04-24T08:48:00Z"/>
          <w:color w:val="FF0000"/>
          <w:rPrChange w:id="222" w:author="TIAGO MOREIRA SOUZA" w:date="2023-04-24T10:32:00Z">
            <w:rPr>
              <w:ins w:id="223" w:author="TIAGO MOREIRA SOUZA" w:date="2023-04-24T08:48:00Z"/>
              <w:b/>
            </w:rPr>
          </w:rPrChange>
        </w:rPr>
      </w:pPr>
      <w:ins w:id="224" w:author="TIAGO MOREIRA SOUZA" w:date="2023-04-24T08:48:00Z">
        <w:r w:rsidRPr="001B441B">
          <w:rPr>
            <w:color w:val="FF0000"/>
            <w:rPrChange w:id="225" w:author="TIAGO MOREIRA SOUZA" w:date="2023-04-24T10:32:00Z">
              <w:rPr>
                <w:b/>
              </w:rPr>
            </w:rPrChange>
          </w:rPr>
          <w:t>R:</w:t>
        </w:r>
      </w:ins>
      <w:ins w:id="226" w:author="TIAGO MOREIRA SOUZA" w:date="2023-04-24T10:19:00Z">
        <w:r w:rsidR="00CA7F88" w:rsidRPr="001B441B">
          <w:rPr>
            <w:color w:val="FF0000"/>
            <w:rPrChange w:id="227" w:author="TIAGO MOREIRA SOUZA" w:date="2023-04-24T10:32:00Z">
              <w:rPr>
                <w:b/>
              </w:rPr>
            </w:rPrChange>
          </w:rPr>
          <w:t xml:space="preserve"> São figuras que representam as pastas, arquivos ou mesmo programas, que podem ser acessados apenas dando um duplo clique no mouse sobre os respectivos ícones.</w:t>
        </w:r>
      </w:ins>
    </w:p>
    <w:p w:rsidR="005A4C93" w:rsidRPr="005A4C93" w:rsidRDefault="005A4C93">
      <w:pPr>
        <w:jc w:val="both"/>
        <w:rPr>
          <w:ins w:id="228" w:author="TIAGO MOREIRA SOUZA" w:date="2023-04-24T08:34:00Z"/>
          <w:b/>
          <w:sz w:val="2"/>
          <w:rPrChange w:id="229" w:author="TIAGO MOREIRA SOUZA" w:date="2023-04-24T08:48:00Z">
            <w:rPr>
              <w:ins w:id="230" w:author="TIAGO MOREIRA SOUZA" w:date="2023-04-24T08:34:00Z"/>
            </w:rPr>
          </w:rPrChange>
        </w:rPr>
        <w:pPrChange w:id="231" w:author="TIAGO MOREIRA SOUZA" w:date="2023-04-24T08:48:00Z">
          <w:pPr>
            <w:pStyle w:val="PargrafodaLista"/>
            <w:numPr>
              <w:numId w:val="2"/>
            </w:numPr>
            <w:ind w:hanging="360"/>
            <w:jc w:val="both"/>
          </w:pPr>
        </w:pPrChange>
      </w:pPr>
    </w:p>
    <w:p w:rsidR="00390902" w:rsidRDefault="00390902" w:rsidP="00390902">
      <w:pPr>
        <w:pStyle w:val="PargrafodaLista"/>
        <w:numPr>
          <w:ilvl w:val="0"/>
          <w:numId w:val="2"/>
        </w:numPr>
        <w:jc w:val="both"/>
        <w:rPr>
          <w:ins w:id="232" w:author="TIAGO MOREIRA SOUZA" w:date="2023-04-24T08:34:00Z"/>
          <w:b/>
        </w:rPr>
      </w:pPr>
      <w:ins w:id="233" w:author="TIAGO MOREIRA SOUZA" w:date="2023-04-24T08:34:00Z">
        <w:r>
          <w:rPr>
            <w:b/>
          </w:rPr>
          <w:t>ACESSÓRIOS DO WINDOWS</w:t>
        </w:r>
      </w:ins>
    </w:p>
    <w:p w:rsidR="00390902" w:rsidRDefault="005A4C93" w:rsidP="005A4C93">
      <w:pPr>
        <w:pStyle w:val="PargrafodaLista"/>
        <w:numPr>
          <w:ilvl w:val="1"/>
          <w:numId w:val="2"/>
        </w:numPr>
        <w:jc w:val="both"/>
        <w:rPr>
          <w:ins w:id="234" w:author="TIAGO MOREIRA SOUZA" w:date="2023-04-24T08:49:00Z"/>
          <w:b/>
        </w:rPr>
      </w:pPr>
      <w:ins w:id="235" w:author="TIAGO MOREIRA SOUZA" w:date="2023-04-24T08:49:00Z">
        <w:r>
          <w:rPr>
            <w:b/>
          </w:rPr>
          <w:t>Bloco de Notas:</w:t>
        </w:r>
      </w:ins>
    </w:p>
    <w:p w:rsidR="005A4C93" w:rsidRPr="001B441B" w:rsidRDefault="005A4C93">
      <w:pPr>
        <w:pStyle w:val="PargrafodaLista"/>
        <w:ind w:left="1440"/>
        <w:jc w:val="both"/>
        <w:rPr>
          <w:ins w:id="236" w:author="TIAGO MOREIRA SOUZA" w:date="2023-04-24T08:49:00Z"/>
          <w:color w:val="FF0000"/>
          <w:rPrChange w:id="237" w:author="TIAGO MOREIRA SOUZA" w:date="2023-04-24T10:32:00Z">
            <w:rPr>
              <w:ins w:id="238" w:author="TIAGO MOREIRA SOUZA" w:date="2023-04-24T08:49:00Z"/>
              <w:b/>
            </w:rPr>
          </w:rPrChange>
        </w:rPr>
        <w:pPrChange w:id="239" w:author="TIAGO MOREIRA SOUZA" w:date="2023-04-24T08:51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240" w:author="TIAGO MOREIRA SOUZA" w:date="2023-04-24T08:51:00Z">
        <w:r w:rsidRPr="001B441B">
          <w:rPr>
            <w:color w:val="FF0000"/>
            <w:rPrChange w:id="241" w:author="TIAGO MOREIRA SOUZA" w:date="2023-04-24T10:32:00Z">
              <w:rPr>
                <w:b/>
              </w:rPr>
            </w:rPrChange>
          </w:rPr>
          <w:t>R:</w:t>
        </w:r>
      </w:ins>
      <w:ins w:id="242" w:author="TIAGO MOREIRA SOUZA" w:date="2023-04-24T10:20:00Z">
        <w:r w:rsidR="00CA7F88" w:rsidRPr="001B441B">
          <w:rPr>
            <w:color w:val="FF0000"/>
            <w:rPrChange w:id="243" w:author="TIAGO MOREIRA SOUZA" w:date="2023-04-24T10:32:00Z">
              <w:rPr>
                <w:b/>
              </w:rPr>
            </w:rPrChange>
          </w:rPr>
          <w:t xml:space="preserve"> é um editor de texto simples que é incluído em todas as versões Microsoft Windows desde a versão 1.0 em 1985. 98, 2000, XP, Vista, 7, Windows 8 e Windows 10. O uso mais comum do Bloco de notas é exibir ou editar arquivos de texto.</w:t>
        </w:r>
      </w:ins>
    </w:p>
    <w:p w:rsidR="005A4C93" w:rsidRDefault="005A4C93" w:rsidP="005A4C93">
      <w:pPr>
        <w:pStyle w:val="PargrafodaLista"/>
        <w:numPr>
          <w:ilvl w:val="1"/>
          <w:numId w:val="2"/>
        </w:numPr>
        <w:jc w:val="both"/>
        <w:rPr>
          <w:ins w:id="244" w:author="TIAGO MOREIRA SOUZA" w:date="2023-04-24T08:49:00Z"/>
          <w:b/>
        </w:rPr>
      </w:pPr>
      <w:ins w:id="245" w:author="TIAGO MOREIRA SOUZA" w:date="2023-04-24T08:49:00Z">
        <w:r>
          <w:rPr>
            <w:b/>
          </w:rPr>
          <w:t>Bluetooth File Transfer Wizard:</w:t>
        </w:r>
      </w:ins>
    </w:p>
    <w:p w:rsidR="005A4C93" w:rsidRPr="001B441B" w:rsidRDefault="005A4C93" w:rsidP="005A4C93">
      <w:pPr>
        <w:pStyle w:val="PargrafodaLista"/>
        <w:ind w:left="1440"/>
        <w:jc w:val="both"/>
        <w:rPr>
          <w:ins w:id="246" w:author="TIAGO MOREIRA SOUZA" w:date="2023-04-24T10:22:00Z"/>
          <w:color w:val="FF0000"/>
          <w:rPrChange w:id="247" w:author="TIAGO MOREIRA SOUZA" w:date="2023-04-24T10:32:00Z">
            <w:rPr>
              <w:ins w:id="248" w:author="TIAGO MOREIRA SOUZA" w:date="2023-04-24T10:22:00Z"/>
              <w:b/>
              <w:color w:val="FF0000"/>
            </w:rPr>
          </w:rPrChange>
        </w:rPr>
      </w:pPr>
      <w:ins w:id="249" w:author="TIAGO MOREIRA SOUZA" w:date="2023-04-24T08:51:00Z">
        <w:r w:rsidRPr="001B441B">
          <w:rPr>
            <w:color w:val="FF0000"/>
            <w:rPrChange w:id="250" w:author="TIAGO MOREIRA SOUZA" w:date="2023-04-24T10:32:00Z">
              <w:rPr>
                <w:b/>
              </w:rPr>
            </w:rPrChange>
          </w:rPr>
          <w:t>R:</w:t>
        </w:r>
      </w:ins>
      <w:ins w:id="251" w:author="TIAGO MOREIRA SOUZA" w:date="2023-04-24T10:21:00Z">
        <w:r w:rsidR="00CA7F88" w:rsidRPr="001B441B">
          <w:rPr>
            <w:color w:val="FF0000"/>
            <w:rPrChange w:id="252" w:author="TIAGO MOREIRA SOUZA" w:date="2023-04-24T10:32:00Z">
              <w:rPr>
                <w:b/>
              </w:rPr>
            </w:rPrChange>
          </w:rPr>
          <w:t xml:space="preserve"> é um aplicativo para smartphones Android, que tem por objetivo facilitar a transferência de arquivo, como o próprio nome já diz, via Bluetooth.</w:t>
        </w:r>
      </w:ins>
    </w:p>
    <w:p w:rsidR="00CA7F88" w:rsidRDefault="00CA7F88" w:rsidP="005A4C93">
      <w:pPr>
        <w:pStyle w:val="PargrafodaLista"/>
        <w:ind w:left="1440"/>
        <w:jc w:val="both"/>
        <w:rPr>
          <w:ins w:id="253" w:author="TIAGO MOREIRA SOUZA" w:date="2023-04-24T10:22:00Z"/>
          <w:b/>
          <w:color w:val="FF0000"/>
        </w:rPr>
      </w:pPr>
    </w:p>
    <w:p w:rsidR="00CA7F88" w:rsidRDefault="00CA7F88" w:rsidP="005A4C93">
      <w:pPr>
        <w:pStyle w:val="PargrafodaLista"/>
        <w:ind w:left="1440"/>
        <w:jc w:val="both"/>
        <w:rPr>
          <w:ins w:id="254" w:author="TIAGO MOREIRA SOUZA" w:date="2023-04-24T10:22:00Z"/>
          <w:b/>
          <w:color w:val="FF0000"/>
        </w:rPr>
      </w:pPr>
    </w:p>
    <w:p w:rsidR="00CA7F88" w:rsidRDefault="00CA7F88" w:rsidP="005A4C93">
      <w:pPr>
        <w:pStyle w:val="PargrafodaLista"/>
        <w:ind w:left="1440"/>
        <w:jc w:val="both"/>
        <w:rPr>
          <w:ins w:id="255" w:author="TIAGO MOREIRA SOUZA" w:date="2023-04-24T10:22:00Z"/>
          <w:b/>
          <w:color w:val="FF0000"/>
        </w:rPr>
      </w:pPr>
    </w:p>
    <w:p w:rsidR="00CA7F88" w:rsidRPr="00CA7F88" w:rsidRDefault="00CA7F88">
      <w:pPr>
        <w:pStyle w:val="PargrafodaLista"/>
        <w:ind w:left="1440"/>
        <w:jc w:val="both"/>
        <w:rPr>
          <w:ins w:id="256" w:author="TIAGO MOREIRA SOUZA" w:date="2023-04-24T08:49:00Z"/>
          <w:b/>
          <w:color w:val="FF0000"/>
          <w:rPrChange w:id="257" w:author="TIAGO MOREIRA SOUZA" w:date="2023-04-24T10:21:00Z">
            <w:rPr>
              <w:ins w:id="258" w:author="TIAGO MOREIRA SOUZA" w:date="2023-04-24T08:49:00Z"/>
              <w:b/>
            </w:rPr>
          </w:rPrChange>
        </w:rPr>
        <w:pPrChange w:id="259" w:author="TIAGO MOREIRA SOUZA" w:date="2023-04-24T08:51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</w:p>
    <w:p w:rsidR="005A4C93" w:rsidRDefault="005A4C93" w:rsidP="005A4C93">
      <w:pPr>
        <w:pStyle w:val="PargrafodaLista"/>
        <w:numPr>
          <w:ilvl w:val="1"/>
          <w:numId w:val="2"/>
        </w:numPr>
        <w:jc w:val="both"/>
        <w:rPr>
          <w:ins w:id="260" w:author="TIAGO MOREIRA SOUZA" w:date="2023-04-24T08:50:00Z"/>
          <w:b/>
        </w:rPr>
      </w:pPr>
      <w:ins w:id="261" w:author="TIAGO MOREIRA SOUZA" w:date="2023-04-24T08:49:00Z">
        <w:r>
          <w:rPr>
            <w:b/>
          </w:rPr>
          <w:lastRenderedPageBreak/>
          <w:t>Conexão de</w:t>
        </w:r>
      </w:ins>
      <w:ins w:id="262" w:author="TIAGO MOREIRA SOUZA" w:date="2023-04-24T08:50:00Z">
        <w:r>
          <w:rPr>
            <w:b/>
          </w:rPr>
          <w:t xml:space="preserve"> Área de Trabalho Remota:</w:t>
        </w:r>
      </w:ins>
    </w:p>
    <w:p w:rsidR="005A4C93" w:rsidRPr="001B441B" w:rsidRDefault="005A4C93">
      <w:pPr>
        <w:pStyle w:val="PargrafodaLista"/>
        <w:ind w:left="1440"/>
        <w:jc w:val="both"/>
        <w:rPr>
          <w:ins w:id="263" w:author="TIAGO MOREIRA SOUZA" w:date="2023-04-24T08:50:00Z"/>
          <w:color w:val="FF0000"/>
          <w:rPrChange w:id="264" w:author="TIAGO MOREIRA SOUZA" w:date="2023-04-24T10:32:00Z">
            <w:rPr>
              <w:ins w:id="265" w:author="TIAGO MOREIRA SOUZA" w:date="2023-04-24T08:50:00Z"/>
              <w:b/>
            </w:rPr>
          </w:rPrChange>
        </w:rPr>
        <w:pPrChange w:id="266" w:author="TIAGO MOREIRA SOUZA" w:date="2023-04-24T08:51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267" w:author="TIAGO MOREIRA SOUZA" w:date="2023-04-24T08:51:00Z">
        <w:r w:rsidRPr="001B441B">
          <w:rPr>
            <w:color w:val="FF0000"/>
            <w:rPrChange w:id="268" w:author="TIAGO MOREIRA SOUZA" w:date="2023-04-24T10:32:00Z">
              <w:rPr>
                <w:b/>
              </w:rPr>
            </w:rPrChange>
          </w:rPr>
          <w:t>R:</w:t>
        </w:r>
      </w:ins>
      <w:ins w:id="269" w:author="TIAGO MOREIRA SOUZA" w:date="2023-04-24T10:21:00Z">
        <w:r w:rsidR="00CA7F88" w:rsidRPr="001B441B">
          <w:rPr>
            <w:color w:val="FF0000"/>
            <w:rPrChange w:id="270" w:author="TIAGO MOREIRA SOUZA" w:date="2023-04-24T10:32:00Z">
              <w:rPr>
                <w:b/>
              </w:rPr>
            </w:rPrChange>
          </w:rPr>
          <w:t xml:space="preserve"> É a maneira pela qual o trabalho à distância é possibilitado. Assim, você pode acessar outro computador a partir do seu sem maiores dificuldades. Interessante, não é mesmo? O acesso remoto é feito através de redes privadas, o que chamamos de VPN – Virtual Private Network.</w:t>
        </w:r>
      </w:ins>
    </w:p>
    <w:p w:rsidR="005A4C93" w:rsidRDefault="005A4C93" w:rsidP="005A4C93">
      <w:pPr>
        <w:pStyle w:val="PargrafodaLista"/>
        <w:numPr>
          <w:ilvl w:val="1"/>
          <w:numId w:val="2"/>
        </w:numPr>
        <w:jc w:val="both"/>
        <w:rPr>
          <w:ins w:id="271" w:author="TIAGO MOREIRA SOUZA" w:date="2023-04-24T08:50:00Z"/>
          <w:b/>
        </w:rPr>
      </w:pPr>
      <w:ins w:id="272" w:author="TIAGO MOREIRA SOUZA" w:date="2023-04-24T08:50:00Z">
        <w:r>
          <w:rPr>
            <w:b/>
          </w:rPr>
          <w:t>Diário do Windows:</w:t>
        </w:r>
      </w:ins>
    </w:p>
    <w:p w:rsidR="005A4C93" w:rsidRPr="001B441B" w:rsidRDefault="005A4C93">
      <w:pPr>
        <w:pStyle w:val="PargrafodaLista"/>
        <w:ind w:left="1440"/>
        <w:jc w:val="both"/>
        <w:rPr>
          <w:ins w:id="273" w:author="TIAGO MOREIRA SOUZA" w:date="2023-04-24T08:50:00Z"/>
          <w:color w:val="FF0000"/>
          <w:rPrChange w:id="274" w:author="TIAGO MOREIRA SOUZA" w:date="2023-04-24T10:33:00Z">
            <w:rPr>
              <w:ins w:id="275" w:author="TIAGO MOREIRA SOUZA" w:date="2023-04-24T08:50:00Z"/>
              <w:b/>
            </w:rPr>
          </w:rPrChange>
        </w:rPr>
        <w:pPrChange w:id="276" w:author="TIAGO MOREIRA SOUZA" w:date="2023-04-24T08:51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277" w:author="TIAGO MOREIRA SOUZA" w:date="2023-04-24T08:51:00Z">
        <w:r w:rsidRPr="001B441B">
          <w:rPr>
            <w:color w:val="FF0000"/>
            <w:rPrChange w:id="278" w:author="TIAGO MOREIRA SOUZA" w:date="2023-04-24T10:33:00Z">
              <w:rPr>
                <w:b/>
              </w:rPr>
            </w:rPrChange>
          </w:rPr>
          <w:t>R:</w:t>
        </w:r>
      </w:ins>
      <w:ins w:id="279" w:author="TIAGO MOREIRA SOUZA" w:date="2023-04-24T10:22:00Z">
        <w:r w:rsidR="00CA7F88" w:rsidRPr="001B441B">
          <w:rPr>
            <w:color w:val="FF0000"/>
            <w:rPrChange w:id="280" w:author="TIAGO MOREIRA SOUZA" w:date="2023-04-24T10:33:00Z">
              <w:rPr>
                <w:b/>
              </w:rPr>
            </w:rPrChange>
          </w:rPr>
          <w:t xml:space="preserve"> Funciona como um bloco de anotações completo com o recurso </w:t>
        </w:r>
        <w:r w:rsidR="00CA7F88" w:rsidRPr="001B441B">
          <w:rPr>
            <w:i/>
            <w:color w:val="FF0000"/>
            <w:rPrChange w:id="281" w:author="TIAGO MOREIRA SOUZA" w:date="2023-04-24T10:33:00Z">
              <w:rPr>
                <w:b/>
              </w:rPr>
            </w:rPrChange>
          </w:rPr>
          <w:t>touch</w:t>
        </w:r>
        <w:r w:rsidR="00CA7F88" w:rsidRPr="001B441B">
          <w:rPr>
            <w:color w:val="FF0000"/>
            <w:rPrChange w:id="282" w:author="TIAGO MOREIRA SOUZA" w:date="2023-04-24T10:33:00Z">
              <w:rPr>
                <w:b/>
              </w:rPr>
            </w:rPrChange>
          </w:rPr>
          <w:t>, utiliza marca textos e você pode inserir imagens. Sendo possível enviar as anotações por e-mail também. Ele está disponível nas versões do Windows 7 nas edições: Home Premium, Profissional, Ultimate e Windows 8.</w:t>
        </w:r>
      </w:ins>
    </w:p>
    <w:p w:rsidR="005A4C93" w:rsidRDefault="005A4C93" w:rsidP="005A4C93">
      <w:pPr>
        <w:pStyle w:val="PargrafodaLista"/>
        <w:numPr>
          <w:ilvl w:val="1"/>
          <w:numId w:val="2"/>
        </w:numPr>
        <w:jc w:val="both"/>
        <w:rPr>
          <w:ins w:id="283" w:author="TIAGO MOREIRA SOUZA" w:date="2023-04-24T08:50:00Z"/>
          <w:b/>
        </w:rPr>
      </w:pPr>
      <w:ins w:id="284" w:author="TIAGO MOREIRA SOUZA" w:date="2023-04-24T08:50:00Z">
        <w:r>
          <w:rPr>
            <w:b/>
          </w:rPr>
          <w:t>Ferramenta de Captura:</w:t>
        </w:r>
      </w:ins>
    </w:p>
    <w:p w:rsidR="005A4C93" w:rsidRPr="001B441B" w:rsidRDefault="005A4C93">
      <w:pPr>
        <w:pStyle w:val="PargrafodaLista"/>
        <w:ind w:left="1440"/>
        <w:jc w:val="both"/>
        <w:rPr>
          <w:ins w:id="285" w:author="TIAGO MOREIRA SOUZA" w:date="2023-04-24T08:50:00Z"/>
          <w:color w:val="FF0000"/>
          <w:rPrChange w:id="286" w:author="TIAGO MOREIRA SOUZA" w:date="2023-04-24T10:33:00Z">
            <w:rPr>
              <w:ins w:id="287" w:author="TIAGO MOREIRA SOUZA" w:date="2023-04-24T08:50:00Z"/>
              <w:b/>
            </w:rPr>
          </w:rPrChange>
        </w:rPr>
        <w:pPrChange w:id="288" w:author="TIAGO MOREIRA SOUZA" w:date="2023-04-24T08:51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289" w:author="TIAGO MOREIRA SOUZA" w:date="2023-04-24T08:51:00Z">
        <w:r w:rsidRPr="001B441B">
          <w:rPr>
            <w:color w:val="FF0000"/>
            <w:rPrChange w:id="290" w:author="TIAGO MOREIRA SOUZA" w:date="2023-04-24T10:33:00Z">
              <w:rPr>
                <w:b/>
              </w:rPr>
            </w:rPrChange>
          </w:rPr>
          <w:t>R:</w:t>
        </w:r>
      </w:ins>
      <w:ins w:id="291" w:author="TIAGO MOREIRA SOUZA" w:date="2023-04-24T10:23:00Z">
        <w:r w:rsidR="00CA7F88" w:rsidRPr="001B441B">
          <w:rPr>
            <w:color w:val="FF0000"/>
            <w:rPrChange w:id="292" w:author="TIAGO MOREIRA SOUZA" w:date="2023-04-24T10:33:00Z">
              <w:rPr>
                <w:b/>
              </w:rPr>
            </w:rPrChange>
          </w:rPr>
          <w:t xml:space="preserve"> Permite que você selecione uma parte da sua área de trabalho do Windows, em qualquer aplicativo que esteja ativo ou mesmo em uma mensagem que esteja em seu computador.</w:t>
        </w:r>
      </w:ins>
    </w:p>
    <w:p w:rsidR="005A4C93" w:rsidRDefault="005A4C93" w:rsidP="005A4C93">
      <w:pPr>
        <w:pStyle w:val="PargrafodaLista"/>
        <w:numPr>
          <w:ilvl w:val="1"/>
          <w:numId w:val="2"/>
        </w:numPr>
        <w:jc w:val="both"/>
        <w:rPr>
          <w:ins w:id="293" w:author="TIAGO MOREIRA SOUZA" w:date="2023-04-24T08:50:00Z"/>
          <w:b/>
        </w:rPr>
      </w:pPr>
      <w:ins w:id="294" w:author="TIAGO MOREIRA SOUZA" w:date="2023-04-24T08:50:00Z">
        <w:r>
          <w:rPr>
            <w:b/>
          </w:rPr>
          <w:t>Gravador de Passos:</w:t>
        </w:r>
      </w:ins>
    </w:p>
    <w:p w:rsidR="005A4C93" w:rsidRPr="001B441B" w:rsidRDefault="005A4C93">
      <w:pPr>
        <w:pStyle w:val="PargrafodaLista"/>
        <w:ind w:left="1440"/>
        <w:jc w:val="both"/>
        <w:rPr>
          <w:ins w:id="295" w:author="TIAGO MOREIRA SOUZA" w:date="2023-04-24T08:50:00Z"/>
          <w:color w:val="FF0000"/>
          <w:rPrChange w:id="296" w:author="TIAGO MOREIRA SOUZA" w:date="2023-04-24T10:33:00Z">
            <w:rPr>
              <w:ins w:id="297" w:author="TIAGO MOREIRA SOUZA" w:date="2023-04-24T08:50:00Z"/>
              <w:b/>
            </w:rPr>
          </w:rPrChange>
        </w:rPr>
        <w:pPrChange w:id="298" w:author="TIAGO MOREIRA SOUZA" w:date="2023-04-24T08:51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299" w:author="TIAGO MOREIRA SOUZA" w:date="2023-04-24T08:51:00Z">
        <w:r w:rsidRPr="001B441B">
          <w:rPr>
            <w:color w:val="FF0000"/>
            <w:rPrChange w:id="300" w:author="TIAGO MOREIRA SOUZA" w:date="2023-04-24T10:33:00Z">
              <w:rPr>
                <w:b/>
              </w:rPr>
            </w:rPrChange>
          </w:rPr>
          <w:t>R:</w:t>
        </w:r>
      </w:ins>
      <w:ins w:id="301" w:author="TIAGO MOREIRA SOUZA" w:date="2023-04-24T10:23:00Z">
        <w:r w:rsidR="00CA7F88" w:rsidRPr="001B441B">
          <w:rPr>
            <w:color w:val="FF0000"/>
            <w:rPrChange w:id="302" w:author="TIAGO MOREIRA SOUZA" w:date="2023-04-24T10:33:00Z">
              <w:rPr>
                <w:b/>
              </w:rPr>
            </w:rPrChange>
          </w:rPr>
          <w:t xml:space="preserve"> É um programa que ajuda a solucionar problemas no seu dispositivo gravando as etapas exatas que você tirou quando o problema ocorreu.</w:t>
        </w:r>
      </w:ins>
    </w:p>
    <w:p w:rsidR="005A4C93" w:rsidRDefault="005A4C93" w:rsidP="005A4C93">
      <w:pPr>
        <w:pStyle w:val="PargrafodaLista"/>
        <w:numPr>
          <w:ilvl w:val="1"/>
          <w:numId w:val="2"/>
        </w:numPr>
        <w:jc w:val="both"/>
        <w:rPr>
          <w:ins w:id="303" w:author="TIAGO MOREIRA SOUZA" w:date="2023-04-24T08:52:00Z"/>
          <w:b/>
        </w:rPr>
      </w:pPr>
      <w:ins w:id="304" w:author="TIAGO MOREIRA SOUZA" w:date="2023-04-24T08:50:00Z">
        <w:r>
          <w:rPr>
            <w:b/>
          </w:rPr>
          <w:t>Internet Explorer:</w:t>
        </w:r>
      </w:ins>
    </w:p>
    <w:p w:rsidR="005A4C93" w:rsidRPr="001B441B" w:rsidRDefault="00DA5E75">
      <w:pPr>
        <w:pStyle w:val="PargrafodaLista"/>
        <w:ind w:left="1440"/>
        <w:jc w:val="both"/>
        <w:rPr>
          <w:ins w:id="305" w:author="TIAGO MOREIRA SOUZA" w:date="2023-04-24T08:52:00Z"/>
          <w:color w:val="FF0000"/>
          <w:rPrChange w:id="306" w:author="TIAGO MOREIRA SOUZA" w:date="2023-04-24T10:33:00Z">
            <w:rPr>
              <w:ins w:id="307" w:author="TIAGO MOREIRA SOUZA" w:date="2023-04-24T08:52:00Z"/>
              <w:b/>
            </w:rPr>
          </w:rPrChange>
        </w:rPr>
        <w:pPrChange w:id="308" w:author="TIAGO MOREIRA SOUZA" w:date="2023-04-24T08:55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309" w:author="TIAGO MOREIRA SOUZA" w:date="2023-04-24T08:55:00Z">
        <w:r w:rsidRPr="001B441B">
          <w:rPr>
            <w:color w:val="FF0000"/>
            <w:rPrChange w:id="310" w:author="TIAGO MOREIRA SOUZA" w:date="2023-04-24T10:33:00Z">
              <w:rPr>
                <w:b/>
              </w:rPr>
            </w:rPrChange>
          </w:rPr>
          <w:t>R:</w:t>
        </w:r>
      </w:ins>
      <w:ins w:id="311" w:author="TIAGO MOREIRA SOUZA" w:date="2023-04-24T10:24:00Z">
        <w:r w:rsidR="00CA7F88" w:rsidRPr="001B441B">
          <w:rPr>
            <w:color w:val="FF0000"/>
            <w:rPrChange w:id="312" w:author="TIAGO MOREIRA SOUZA" w:date="2023-04-24T10:33:00Z">
              <w:rPr>
                <w:b/>
              </w:rPr>
            </w:rPrChange>
          </w:rPr>
          <w:t xml:space="preserve"> </w:t>
        </w:r>
        <w:r w:rsidR="001B441B" w:rsidRPr="001B441B">
          <w:rPr>
            <w:color w:val="FF0000"/>
            <w:rPrChange w:id="313" w:author="TIAGO MOREIRA SOUZA" w:date="2023-04-24T10:33:00Z">
              <w:rPr>
                <w:b/>
                <w:color w:val="FF0000"/>
              </w:rPr>
            </w:rPrChange>
          </w:rPr>
          <w:t>É</w:t>
        </w:r>
        <w:r w:rsidR="00CA7F88" w:rsidRPr="001B441B">
          <w:rPr>
            <w:color w:val="FF0000"/>
            <w:rPrChange w:id="314" w:author="TIAGO MOREIRA SOUZA" w:date="2023-04-24T10:33:00Z">
              <w:rPr>
                <w:b/>
              </w:rPr>
            </w:rPrChange>
          </w:rPr>
          <w:t xml:space="preserve"> um navegador web que foi criado em meados de 1995 e foi embutido no sistema Windows, ambos criados pela Microsoft.</w:t>
        </w:r>
      </w:ins>
    </w:p>
    <w:p w:rsidR="005A4C93" w:rsidRDefault="005A4C93" w:rsidP="005A4C93">
      <w:pPr>
        <w:pStyle w:val="PargrafodaLista"/>
        <w:numPr>
          <w:ilvl w:val="1"/>
          <w:numId w:val="2"/>
        </w:numPr>
        <w:jc w:val="both"/>
        <w:rPr>
          <w:ins w:id="315" w:author="TIAGO MOREIRA SOUZA" w:date="2023-04-24T08:52:00Z"/>
          <w:b/>
        </w:rPr>
      </w:pPr>
      <w:ins w:id="316" w:author="TIAGO MOREIRA SOUZA" w:date="2023-04-24T08:52:00Z">
        <w:r>
          <w:rPr>
            <w:b/>
          </w:rPr>
          <w:t>Mapa de Caracteres:</w:t>
        </w:r>
      </w:ins>
    </w:p>
    <w:p w:rsidR="005A4C93" w:rsidRPr="001B441B" w:rsidRDefault="00DA5E75">
      <w:pPr>
        <w:pStyle w:val="PargrafodaLista"/>
        <w:ind w:left="1440"/>
        <w:jc w:val="both"/>
        <w:rPr>
          <w:ins w:id="317" w:author="TIAGO MOREIRA SOUZA" w:date="2023-04-24T08:52:00Z"/>
          <w:color w:val="FF0000"/>
          <w:rPrChange w:id="318" w:author="TIAGO MOREIRA SOUZA" w:date="2023-04-24T10:33:00Z">
            <w:rPr>
              <w:ins w:id="319" w:author="TIAGO MOREIRA SOUZA" w:date="2023-04-24T08:52:00Z"/>
              <w:b/>
            </w:rPr>
          </w:rPrChange>
        </w:rPr>
        <w:pPrChange w:id="320" w:author="TIAGO MOREIRA SOUZA" w:date="2023-04-24T08:55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321" w:author="TIAGO MOREIRA SOUZA" w:date="2023-04-24T08:55:00Z">
        <w:r w:rsidRPr="001B441B">
          <w:rPr>
            <w:color w:val="FF0000"/>
            <w:rPrChange w:id="322" w:author="TIAGO MOREIRA SOUZA" w:date="2023-04-24T10:33:00Z">
              <w:rPr>
                <w:b/>
              </w:rPr>
            </w:rPrChange>
          </w:rPr>
          <w:t>R:</w:t>
        </w:r>
      </w:ins>
      <w:ins w:id="323" w:author="TIAGO MOREIRA SOUZA" w:date="2023-04-24T10:25:00Z">
        <w:r w:rsidR="001B441B" w:rsidRPr="001B441B">
          <w:rPr>
            <w:color w:val="FF0000"/>
            <w:rPrChange w:id="324" w:author="TIAGO MOREIRA SOUZA" w:date="2023-04-24T10:33:00Z">
              <w:rPr>
                <w:b/>
              </w:rPr>
            </w:rPrChange>
          </w:rPr>
          <w:t xml:space="preserve"> É uma ferramenta presente nos sistemas operacionais Microsoft Windows que permite inserir símbolos e caracteres especiais e depois copiá-los para seus documentos.</w:t>
        </w:r>
      </w:ins>
    </w:p>
    <w:p w:rsidR="005A4C93" w:rsidRDefault="005A4C93" w:rsidP="005A4C93">
      <w:pPr>
        <w:pStyle w:val="PargrafodaLista"/>
        <w:numPr>
          <w:ilvl w:val="1"/>
          <w:numId w:val="2"/>
        </w:numPr>
        <w:jc w:val="both"/>
        <w:rPr>
          <w:ins w:id="325" w:author="TIAGO MOREIRA SOUZA" w:date="2023-04-24T08:52:00Z"/>
          <w:b/>
        </w:rPr>
      </w:pPr>
      <w:ins w:id="326" w:author="TIAGO MOREIRA SOUZA" w:date="2023-04-24T08:52:00Z">
        <w:r>
          <w:rPr>
            <w:b/>
          </w:rPr>
          <w:t>Mobility Center:</w:t>
        </w:r>
      </w:ins>
    </w:p>
    <w:p w:rsidR="005A4C93" w:rsidRPr="001B441B" w:rsidRDefault="00DA5E75" w:rsidP="00DA5E75">
      <w:pPr>
        <w:pStyle w:val="PargrafodaLista"/>
        <w:ind w:left="1440"/>
        <w:jc w:val="both"/>
        <w:rPr>
          <w:ins w:id="327" w:author="TIAGO MOREIRA SOUZA" w:date="2023-04-24T10:26:00Z"/>
          <w:color w:val="FF0000"/>
          <w:rPrChange w:id="328" w:author="TIAGO MOREIRA SOUZA" w:date="2023-04-24T10:33:00Z">
            <w:rPr>
              <w:ins w:id="329" w:author="TIAGO MOREIRA SOUZA" w:date="2023-04-24T10:26:00Z"/>
              <w:b/>
              <w:color w:val="FF0000"/>
            </w:rPr>
          </w:rPrChange>
        </w:rPr>
      </w:pPr>
      <w:ins w:id="330" w:author="TIAGO MOREIRA SOUZA" w:date="2023-04-24T08:55:00Z">
        <w:r w:rsidRPr="001B441B">
          <w:rPr>
            <w:color w:val="FF0000"/>
            <w:rPrChange w:id="331" w:author="TIAGO MOREIRA SOUZA" w:date="2023-04-24T10:33:00Z">
              <w:rPr>
                <w:b/>
              </w:rPr>
            </w:rPrChange>
          </w:rPr>
          <w:t>R:</w:t>
        </w:r>
      </w:ins>
      <w:ins w:id="332" w:author="TIAGO MOREIRA SOUZA" w:date="2023-04-24T10:26:00Z">
        <w:r w:rsidR="001B441B" w:rsidRPr="001B441B">
          <w:rPr>
            <w:color w:val="FF0000"/>
            <w:rPrChange w:id="333" w:author="TIAGO MOREIRA SOUZA" w:date="2023-04-24T10:33:00Z">
              <w:rPr>
                <w:b/>
              </w:rPr>
            </w:rPrChange>
          </w:rPr>
          <w:t xml:space="preserve"> É um componente do Microsoft Windows, introduzido no Windows Vista, que centraliza as informações e configurações mais relevantes para a computação móvel.</w:t>
        </w:r>
      </w:ins>
    </w:p>
    <w:p w:rsidR="005A4C93" w:rsidRDefault="005A4C93" w:rsidP="005A4C93">
      <w:pPr>
        <w:pStyle w:val="PargrafodaLista"/>
        <w:numPr>
          <w:ilvl w:val="1"/>
          <w:numId w:val="2"/>
        </w:numPr>
        <w:jc w:val="both"/>
        <w:rPr>
          <w:ins w:id="334" w:author="TIAGO MOREIRA SOUZA" w:date="2023-04-24T08:52:00Z"/>
          <w:b/>
        </w:rPr>
      </w:pPr>
      <w:ins w:id="335" w:author="TIAGO MOREIRA SOUZA" w:date="2023-04-24T08:52:00Z">
        <w:r>
          <w:rPr>
            <w:b/>
          </w:rPr>
          <w:t>Notas Autoadesiva</w:t>
        </w:r>
        <w:r w:rsidR="00DA5E75">
          <w:rPr>
            <w:b/>
          </w:rPr>
          <w:t>s:</w:t>
        </w:r>
      </w:ins>
    </w:p>
    <w:p w:rsidR="00DA5E75" w:rsidRPr="001B441B" w:rsidRDefault="00DA5E75">
      <w:pPr>
        <w:pStyle w:val="PargrafodaLista"/>
        <w:ind w:left="1440"/>
        <w:jc w:val="both"/>
        <w:rPr>
          <w:ins w:id="336" w:author="TIAGO MOREIRA SOUZA" w:date="2023-04-24T08:52:00Z"/>
          <w:color w:val="FF0000"/>
          <w:rPrChange w:id="337" w:author="TIAGO MOREIRA SOUZA" w:date="2023-04-24T10:33:00Z">
            <w:rPr>
              <w:ins w:id="338" w:author="TIAGO MOREIRA SOUZA" w:date="2023-04-24T08:52:00Z"/>
              <w:b/>
            </w:rPr>
          </w:rPrChange>
        </w:rPr>
        <w:pPrChange w:id="339" w:author="TIAGO MOREIRA SOUZA" w:date="2023-04-24T08:54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340" w:author="TIAGO MOREIRA SOUZA" w:date="2023-04-24T08:54:00Z">
        <w:r w:rsidRPr="001B441B">
          <w:rPr>
            <w:color w:val="FF0000"/>
            <w:rPrChange w:id="341" w:author="TIAGO MOREIRA SOUZA" w:date="2023-04-24T10:33:00Z">
              <w:rPr>
                <w:b/>
              </w:rPr>
            </w:rPrChange>
          </w:rPr>
          <w:t>R:</w:t>
        </w:r>
      </w:ins>
      <w:ins w:id="342" w:author="TIAGO MOREIRA SOUZA" w:date="2023-04-24T10:27:00Z">
        <w:r w:rsidR="001B441B" w:rsidRPr="001B441B">
          <w:rPr>
            <w:color w:val="FF0000"/>
            <w:rPrChange w:id="343" w:author="TIAGO MOREIRA SOUZA" w:date="2023-04-24T10:33:00Z">
              <w:rPr>
                <w:b/>
              </w:rPr>
            </w:rPrChange>
          </w:rPr>
          <w:t xml:space="preserve"> É uma espécie de post-it digital que permite criar lembretes sobre qualquer tarefa.</w:t>
        </w:r>
      </w:ins>
    </w:p>
    <w:p w:rsidR="00DA5E75" w:rsidRDefault="00DA5E75" w:rsidP="005A4C93">
      <w:pPr>
        <w:pStyle w:val="PargrafodaLista"/>
        <w:numPr>
          <w:ilvl w:val="1"/>
          <w:numId w:val="2"/>
        </w:numPr>
        <w:jc w:val="both"/>
        <w:rPr>
          <w:ins w:id="344" w:author="TIAGO MOREIRA SOUZA" w:date="2023-04-24T08:53:00Z"/>
          <w:b/>
        </w:rPr>
      </w:pPr>
      <w:ins w:id="345" w:author="TIAGO MOREIRA SOUZA" w:date="2023-04-24T08:52:00Z">
        <w:r>
          <w:rPr>
            <w:b/>
          </w:rPr>
          <w:lastRenderedPageBreak/>
          <w:t>Painel</w:t>
        </w:r>
      </w:ins>
      <w:ins w:id="346" w:author="TIAGO MOREIRA SOUZA" w:date="2023-04-24T08:53:00Z">
        <w:r>
          <w:rPr>
            <w:b/>
          </w:rPr>
          <w:t xml:space="preserve"> de Entrada de Expressões Matemáticas:</w:t>
        </w:r>
      </w:ins>
    </w:p>
    <w:p w:rsidR="00DA5E75" w:rsidRPr="001B441B" w:rsidRDefault="00DA5E75">
      <w:pPr>
        <w:pStyle w:val="PargrafodaLista"/>
        <w:ind w:left="1440"/>
        <w:jc w:val="both"/>
        <w:rPr>
          <w:ins w:id="347" w:author="TIAGO MOREIRA SOUZA" w:date="2023-04-24T08:53:00Z"/>
          <w:color w:val="FF0000"/>
          <w:rPrChange w:id="348" w:author="TIAGO MOREIRA SOUZA" w:date="2023-04-24T10:33:00Z">
            <w:rPr>
              <w:ins w:id="349" w:author="TIAGO MOREIRA SOUZA" w:date="2023-04-24T08:53:00Z"/>
              <w:b/>
            </w:rPr>
          </w:rPrChange>
        </w:rPr>
        <w:pPrChange w:id="350" w:author="TIAGO MOREIRA SOUZA" w:date="2023-04-24T08:54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351" w:author="TIAGO MOREIRA SOUZA" w:date="2023-04-24T08:54:00Z">
        <w:r w:rsidRPr="001B441B">
          <w:rPr>
            <w:color w:val="FF0000"/>
            <w:rPrChange w:id="352" w:author="TIAGO MOREIRA SOUZA" w:date="2023-04-24T10:33:00Z">
              <w:rPr>
                <w:b/>
              </w:rPr>
            </w:rPrChange>
          </w:rPr>
          <w:t>R:</w:t>
        </w:r>
      </w:ins>
      <w:ins w:id="353" w:author="TIAGO MOREIRA SOUZA" w:date="2023-04-24T10:27:00Z">
        <w:r w:rsidR="001B441B" w:rsidRPr="001B441B">
          <w:rPr>
            <w:color w:val="FF0000"/>
            <w:rPrChange w:id="354" w:author="TIAGO MOREIRA SOUZA" w:date="2023-04-24T10:33:00Z">
              <w:rPr>
                <w:b/>
              </w:rPr>
            </w:rPrChange>
          </w:rPr>
          <w:t xml:space="preserve"> É um recurso que ajuda você a reconhecer, através de expressões matemáticas manuscritas, inserir em documentos ou apresentações que possuem expressões matemáticas digitadas, tornando o processo mais fácil e mais natural.</w:t>
        </w:r>
      </w:ins>
    </w:p>
    <w:p w:rsidR="00DA5E75" w:rsidRDefault="00DA5E75" w:rsidP="005A4C93">
      <w:pPr>
        <w:pStyle w:val="PargrafodaLista"/>
        <w:numPr>
          <w:ilvl w:val="1"/>
          <w:numId w:val="2"/>
        </w:numPr>
        <w:jc w:val="both"/>
        <w:rPr>
          <w:ins w:id="355" w:author="TIAGO MOREIRA SOUZA" w:date="2023-04-24T08:53:00Z"/>
          <w:b/>
        </w:rPr>
      </w:pPr>
      <w:ins w:id="356" w:author="TIAGO MOREIRA SOUZA" w:date="2023-04-24T08:53:00Z">
        <w:r>
          <w:rPr>
            <w:b/>
          </w:rPr>
          <w:t>Paint:</w:t>
        </w:r>
      </w:ins>
    </w:p>
    <w:p w:rsidR="00DA5E75" w:rsidRPr="001B441B" w:rsidRDefault="00DA5E75">
      <w:pPr>
        <w:pStyle w:val="PargrafodaLista"/>
        <w:ind w:left="1440"/>
        <w:jc w:val="both"/>
        <w:rPr>
          <w:ins w:id="357" w:author="TIAGO MOREIRA SOUZA" w:date="2023-04-24T08:53:00Z"/>
          <w:color w:val="FF0000"/>
          <w:rPrChange w:id="358" w:author="TIAGO MOREIRA SOUZA" w:date="2023-04-24T10:33:00Z">
            <w:rPr>
              <w:ins w:id="359" w:author="TIAGO MOREIRA SOUZA" w:date="2023-04-24T08:53:00Z"/>
              <w:b/>
            </w:rPr>
          </w:rPrChange>
        </w:rPr>
        <w:pPrChange w:id="360" w:author="TIAGO MOREIRA SOUZA" w:date="2023-04-24T08:54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361" w:author="TIAGO MOREIRA SOUZA" w:date="2023-04-24T08:54:00Z">
        <w:r w:rsidRPr="001B441B">
          <w:rPr>
            <w:color w:val="FF0000"/>
            <w:rPrChange w:id="362" w:author="TIAGO MOREIRA SOUZA" w:date="2023-04-24T10:33:00Z">
              <w:rPr>
                <w:b/>
              </w:rPr>
            </w:rPrChange>
          </w:rPr>
          <w:t>R:</w:t>
        </w:r>
      </w:ins>
      <w:ins w:id="363" w:author="TIAGO MOREIRA SOUZA" w:date="2023-04-24T10:28:00Z">
        <w:r w:rsidR="001B441B" w:rsidRPr="001B441B">
          <w:rPr>
            <w:color w:val="FF0000"/>
            <w:rPrChange w:id="364" w:author="TIAGO MOREIRA SOUZA" w:date="2023-04-24T10:33:00Z">
              <w:rPr>
                <w:b/>
              </w:rPr>
            </w:rPrChange>
          </w:rPr>
          <w:t xml:space="preserve"> É um software utilizado para a criação de desenhos simples e também para a edição de imagens. O programa é incluso, como um acessório, no sistema operacional Windows, da Microsoft, e em suas primeiras versões era conhecido como Paintbrush.</w:t>
        </w:r>
      </w:ins>
    </w:p>
    <w:p w:rsidR="00DA5E75" w:rsidRDefault="00DA5E75" w:rsidP="005A4C93">
      <w:pPr>
        <w:pStyle w:val="PargrafodaLista"/>
        <w:numPr>
          <w:ilvl w:val="1"/>
          <w:numId w:val="2"/>
        </w:numPr>
        <w:jc w:val="both"/>
        <w:rPr>
          <w:ins w:id="365" w:author="TIAGO MOREIRA SOUZA" w:date="2023-04-24T08:53:00Z"/>
          <w:b/>
        </w:rPr>
      </w:pPr>
      <w:ins w:id="366" w:author="TIAGO MOREIRA SOUZA" w:date="2023-04-24T08:53:00Z">
        <w:r>
          <w:rPr>
            <w:b/>
          </w:rPr>
          <w:t>Private Character Editor:</w:t>
        </w:r>
      </w:ins>
    </w:p>
    <w:p w:rsidR="00DA5E75" w:rsidRPr="001B441B" w:rsidRDefault="00DA5E75">
      <w:pPr>
        <w:pStyle w:val="PargrafodaLista"/>
        <w:ind w:left="1440"/>
        <w:jc w:val="both"/>
        <w:rPr>
          <w:ins w:id="367" w:author="TIAGO MOREIRA SOUZA" w:date="2023-04-24T08:53:00Z"/>
          <w:color w:val="FF0000"/>
          <w:rPrChange w:id="368" w:author="TIAGO MOREIRA SOUZA" w:date="2023-04-24T10:33:00Z">
            <w:rPr>
              <w:ins w:id="369" w:author="TIAGO MOREIRA SOUZA" w:date="2023-04-24T08:53:00Z"/>
              <w:b/>
            </w:rPr>
          </w:rPrChange>
        </w:rPr>
        <w:pPrChange w:id="370" w:author="TIAGO MOREIRA SOUZA" w:date="2023-04-24T08:54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371" w:author="TIAGO MOREIRA SOUZA" w:date="2023-04-24T08:54:00Z">
        <w:r w:rsidRPr="001B441B">
          <w:rPr>
            <w:color w:val="FF0000"/>
            <w:rPrChange w:id="372" w:author="TIAGO MOREIRA SOUZA" w:date="2023-04-24T10:33:00Z">
              <w:rPr>
                <w:b/>
              </w:rPr>
            </w:rPrChange>
          </w:rPr>
          <w:t>R:</w:t>
        </w:r>
      </w:ins>
      <w:ins w:id="373" w:author="TIAGO MOREIRA SOUZA" w:date="2023-04-24T10:31:00Z">
        <w:r w:rsidR="001B441B" w:rsidRPr="001B441B">
          <w:rPr>
            <w:color w:val="FF0000"/>
            <w:rPrChange w:id="374" w:author="TIAGO MOREIRA SOUZA" w:date="2023-04-24T10:33:00Z">
              <w:rPr>
                <w:b/>
              </w:rPr>
            </w:rPrChange>
          </w:rPr>
          <w:t xml:space="preserve"> O Private Character Editor é um editor de fontes de caracteres limitado incluído no Microsoft Windows para criar caracteres para uso privado. Seu código é de E000 a F8FF. Esses são caracteres definidos pelo usuário, com base no padrão Unicode. O aplicativo pode ser acessado por meio do menu Iniciar nas edições asiáticas do Windows.</w:t>
        </w:r>
      </w:ins>
    </w:p>
    <w:p w:rsidR="00DA5E75" w:rsidRDefault="00DA5E75" w:rsidP="005A4C93">
      <w:pPr>
        <w:pStyle w:val="PargrafodaLista"/>
        <w:numPr>
          <w:ilvl w:val="1"/>
          <w:numId w:val="2"/>
        </w:numPr>
        <w:jc w:val="both"/>
        <w:rPr>
          <w:ins w:id="375" w:author="TIAGO MOREIRA SOUZA" w:date="2023-04-24T08:54:00Z"/>
          <w:b/>
        </w:rPr>
      </w:pPr>
      <w:ins w:id="376" w:author="TIAGO MOREIRA SOUZA" w:date="2023-04-24T08:53:00Z">
        <w:r>
          <w:rPr>
            <w:b/>
          </w:rPr>
          <w:t>Visualizado</w:t>
        </w:r>
      </w:ins>
      <w:ins w:id="377" w:author="TIAGO MOREIRA SOUZA" w:date="2023-04-24T08:54:00Z">
        <w:r>
          <w:rPr>
            <w:b/>
          </w:rPr>
          <w:t>r XPS:</w:t>
        </w:r>
      </w:ins>
    </w:p>
    <w:p w:rsidR="00DA5E75" w:rsidRPr="00E6025B" w:rsidRDefault="00DA5E75">
      <w:pPr>
        <w:pStyle w:val="PargrafodaLista"/>
        <w:ind w:left="1440"/>
        <w:jc w:val="both"/>
        <w:rPr>
          <w:ins w:id="378" w:author="TIAGO MOREIRA SOUZA" w:date="2023-04-24T08:54:00Z"/>
          <w:color w:val="FF0000"/>
          <w:rPrChange w:id="379" w:author="TIAGO MOREIRA SOUZA" w:date="2023-04-24T10:35:00Z">
            <w:rPr>
              <w:ins w:id="380" w:author="TIAGO MOREIRA SOUZA" w:date="2023-04-24T08:54:00Z"/>
              <w:b/>
            </w:rPr>
          </w:rPrChange>
        </w:rPr>
        <w:pPrChange w:id="381" w:author="TIAGO MOREIRA SOUZA" w:date="2023-04-24T08:54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382" w:author="TIAGO MOREIRA SOUZA" w:date="2023-04-24T08:54:00Z">
        <w:r w:rsidRPr="00E6025B">
          <w:rPr>
            <w:color w:val="FF0000"/>
            <w:rPrChange w:id="383" w:author="TIAGO MOREIRA SOUZA" w:date="2023-04-24T10:35:00Z">
              <w:rPr>
                <w:b/>
              </w:rPr>
            </w:rPrChange>
          </w:rPr>
          <w:t>R:</w:t>
        </w:r>
      </w:ins>
      <w:ins w:id="384" w:author="TIAGO MOREIRA SOUZA" w:date="2023-04-24T10:34:00Z">
        <w:r w:rsidR="001B441B" w:rsidRPr="00E6025B">
          <w:rPr>
            <w:color w:val="FF0000"/>
            <w:rPrChange w:id="385" w:author="TIAGO MOREIRA SOUZA" w:date="2023-04-24T10:35:00Z">
              <w:rPr>
                <w:b/>
              </w:rPr>
            </w:rPrChange>
          </w:rPr>
          <w:t xml:space="preserve"> </w:t>
        </w:r>
        <w:r w:rsidR="00E6025B" w:rsidRPr="00E6025B">
          <w:rPr>
            <w:color w:val="FF0000"/>
            <w:rPrChange w:id="386" w:author="TIAGO MOREIRA SOUZA" w:date="2023-04-24T10:35:00Z">
              <w:rPr>
                <w:b/>
              </w:rPr>
            </w:rPrChange>
          </w:rPr>
          <w:t xml:space="preserve">Programa que permite </w:t>
        </w:r>
      </w:ins>
      <w:ins w:id="387" w:author="TIAGO MOREIRA SOUZA" w:date="2023-04-24T10:35:00Z">
        <w:r w:rsidR="00E6025B" w:rsidRPr="00E6025B">
          <w:rPr>
            <w:color w:val="FF0000"/>
            <w:rPrChange w:id="388" w:author="TIAGO MOREIRA SOUZA" w:date="2023-04-24T10:35:00Z">
              <w:rPr>
                <w:b/>
              </w:rPr>
            </w:rPrChange>
          </w:rPr>
          <w:t>visualizar arquivos .xps.</w:t>
        </w:r>
      </w:ins>
    </w:p>
    <w:p w:rsidR="00DA5E75" w:rsidRDefault="00DA5E75" w:rsidP="005A4C93">
      <w:pPr>
        <w:pStyle w:val="PargrafodaLista"/>
        <w:numPr>
          <w:ilvl w:val="1"/>
          <w:numId w:val="2"/>
        </w:numPr>
        <w:jc w:val="both"/>
        <w:rPr>
          <w:ins w:id="389" w:author="TIAGO MOREIRA SOUZA" w:date="2023-04-24T08:54:00Z"/>
          <w:b/>
        </w:rPr>
      </w:pPr>
      <w:ins w:id="390" w:author="TIAGO MOREIRA SOUZA" w:date="2023-04-24T08:54:00Z">
        <w:r>
          <w:rPr>
            <w:b/>
          </w:rPr>
          <w:t>Windows Fax and Scan:</w:t>
        </w:r>
      </w:ins>
    </w:p>
    <w:p w:rsidR="00DA5E75" w:rsidRPr="00E6025B" w:rsidRDefault="00DA5E75">
      <w:pPr>
        <w:pStyle w:val="PargrafodaLista"/>
        <w:ind w:left="1440"/>
        <w:jc w:val="both"/>
        <w:rPr>
          <w:ins w:id="391" w:author="TIAGO MOREIRA SOUZA" w:date="2023-04-24T08:54:00Z"/>
          <w:color w:val="FF0000"/>
          <w:rPrChange w:id="392" w:author="TIAGO MOREIRA SOUZA" w:date="2023-04-24T10:36:00Z">
            <w:rPr>
              <w:ins w:id="393" w:author="TIAGO MOREIRA SOUZA" w:date="2023-04-24T08:54:00Z"/>
              <w:b/>
            </w:rPr>
          </w:rPrChange>
        </w:rPr>
        <w:pPrChange w:id="394" w:author="TIAGO MOREIRA SOUZA" w:date="2023-04-24T08:54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395" w:author="TIAGO MOREIRA SOUZA" w:date="2023-04-24T08:54:00Z">
        <w:r w:rsidRPr="00E6025B">
          <w:rPr>
            <w:color w:val="FF0000"/>
            <w:rPrChange w:id="396" w:author="TIAGO MOREIRA SOUZA" w:date="2023-04-24T10:36:00Z">
              <w:rPr>
                <w:b/>
              </w:rPr>
            </w:rPrChange>
          </w:rPr>
          <w:t>R:</w:t>
        </w:r>
      </w:ins>
      <w:ins w:id="397" w:author="TIAGO MOREIRA SOUZA" w:date="2023-04-24T10:36:00Z">
        <w:r w:rsidR="00E6025B" w:rsidRPr="00E6025B">
          <w:rPr>
            <w:color w:val="FF0000"/>
            <w:rPrChange w:id="398" w:author="TIAGO MOREIRA SOUZA" w:date="2023-04-24T10:36:00Z">
              <w:rPr>
                <w:b/>
              </w:rPr>
            </w:rPrChange>
          </w:rPr>
          <w:t xml:space="preserve"> É uma opção que pode utilizar para digitalizar.</w:t>
        </w:r>
      </w:ins>
    </w:p>
    <w:p w:rsidR="00DA5E75" w:rsidRDefault="00DA5E75" w:rsidP="00DA5E75">
      <w:pPr>
        <w:pStyle w:val="PargrafodaLista"/>
        <w:numPr>
          <w:ilvl w:val="1"/>
          <w:numId w:val="2"/>
        </w:numPr>
        <w:jc w:val="both"/>
        <w:rPr>
          <w:ins w:id="399" w:author="TIAGO MOREIRA SOUZA" w:date="2023-04-24T08:54:00Z"/>
          <w:b/>
        </w:rPr>
      </w:pPr>
      <w:ins w:id="400" w:author="TIAGO MOREIRA SOUZA" w:date="2023-04-24T08:54:00Z">
        <w:r>
          <w:rPr>
            <w:b/>
          </w:rPr>
          <w:t>WordPad:</w:t>
        </w:r>
      </w:ins>
    </w:p>
    <w:p w:rsidR="00DA5E75" w:rsidRPr="00E6025B" w:rsidRDefault="00DA5E75">
      <w:pPr>
        <w:pStyle w:val="PargrafodaLista"/>
        <w:ind w:left="1440"/>
        <w:jc w:val="both"/>
        <w:rPr>
          <w:ins w:id="401" w:author="TIAGO MOREIRA SOUZA" w:date="2023-04-24T08:51:00Z"/>
          <w:color w:val="FF0000"/>
          <w:rPrChange w:id="402" w:author="TIAGO MOREIRA SOUZA" w:date="2023-04-24T10:37:00Z">
            <w:rPr>
              <w:ins w:id="403" w:author="TIAGO MOREIRA SOUZA" w:date="2023-04-24T08:51:00Z"/>
            </w:rPr>
          </w:rPrChange>
        </w:rPr>
      </w:pPr>
      <w:ins w:id="404" w:author="TIAGO MOREIRA SOUZA" w:date="2023-04-24T08:54:00Z">
        <w:r w:rsidRPr="00E6025B">
          <w:rPr>
            <w:color w:val="FF0000"/>
            <w:rPrChange w:id="405" w:author="TIAGO MOREIRA SOUZA" w:date="2023-04-24T10:37:00Z">
              <w:rPr>
                <w:b/>
              </w:rPr>
            </w:rPrChange>
          </w:rPr>
          <w:t>R:</w:t>
        </w:r>
      </w:ins>
      <w:ins w:id="406" w:author="TIAGO MOREIRA SOUZA" w:date="2023-04-24T10:37:00Z">
        <w:r w:rsidR="00E6025B" w:rsidRPr="00E6025B">
          <w:rPr>
            <w:color w:val="FF0000"/>
            <w:rPrChange w:id="407" w:author="TIAGO MOREIRA SOUZA" w:date="2023-04-24T10:37:00Z">
              <w:rPr>
                <w:b/>
              </w:rPr>
            </w:rPrChange>
          </w:rPr>
          <w:t xml:space="preserve"> É um editor simples de texto para PC (Windows).</w:t>
        </w:r>
      </w:ins>
    </w:p>
    <w:p w:rsidR="005A4C93" w:rsidRPr="005A4C93" w:rsidRDefault="005A4C93">
      <w:pPr>
        <w:jc w:val="both"/>
        <w:rPr>
          <w:ins w:id="408" w:author="TIAGO MOREIRA SOUZA" w:date="2023-04-24T08:34:00Z"/>
          <w:b/>
          <w:sz w:val="2"/>
          <w:rPrChange w:id="409" w:author="TIAGO MOREIRA SOUZA" w:date="2023-04-24T08:51:00Z">
            <w:rPr>
              <w:ins w:id="410" w:author="TIAGO MOREIRA SOUZA" w:date="2023-04-24T08:34:00Z"/>
            </w:rPr>
          </w:rPrChange>
        </w:rPr>
        <w:pPrChange w:id="411" w:author="TIAGO MOREIRA SOUZA" w:date="2023-04-24T08:51:00Z">
          <w:pPr>
            <w:pStyle w:val="PargrafodaLista"/>
            <w:numPr>
              <w:numId w:val="2"/>
            </w:numPr>
            <w:ind w:hanging="360"/>
            <w:jc w:val="both"/>
          </w:pPr>
        </w:pPrChange>
      </w:pPr>
    </w:p>
    <w:p w:rsidR="00390902" w:rsidRDefault="00390902" w:rsidP="00DA5E75">
      <w:pPr>
        <w:pStyle w:val="PargrafodaLista"/>
        <w:numPr>
          <w:ilvl w:val="0"/>
          <w:numId w:val="2"/>
        </w:numPr>
        <w:jc w:val="both"/>
        <w:rPr>
          <w:ins w:id="412" w:author="TIAGO MOREIRA SOUZA" w:date="2023-04-24T08:55:00Z"/>
          <w:b/>
        </w:rPr>
      </w:pPr>
      <w:ins w:id="413" w:author="TIAGO MOREIRA SOUZA" w:date="2023-04-24T08:35:00Z">
        <w:r>
          <w:rPr>
            <w:b/>
          </w:rPr>
          <w:t>PAINEL DE CONTROLE</w:t>
        </w:r>
      </w:ins>
    </w:p>
    <w:p w:rsidR="00DA5E75" w:rsidRPr="00E6025B" w:rsidRDefault="00DA5E75">
      <w:pPr>
        <w:pStyle w:val="PargrafodaLista"/>
        <w:jc w:val="both"/>
        <w:rPr>
          <w:ins w:id="414" w:author="TIAGO MOREIRA SOUZA" w:date="2023-04-24T08:55:00Z"/>
          <w:color w:val="FF0000"/>
          <w:rPrChange w:id="415" w:author="TIAGO MOREIRA SOUZA" w:date="2023-04-24T10:37:00Z">
            <w:rPr>
              <w:ins w:id="416" w:author="TIAGO MOREIRA SOUZA" w:date="2023-04-24T08:55:00Z"/>
            </w:rPr>
          </w:rPrChange>
        </w:rPr>
        <w:pPrChange w:id="417" w:author="TIAGO MOREIRA SOUZA" w:date="2023-04-24T08:55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418" w:author="TIAGO MOREIRA SOUZA" w:date="2023-04-24T08:55:00Z">
        <w:r>
          <w:rPr>
            <w:b/>
          </w:rPr>
          <w:t>Permite:</w:t>
        </w:r>
      </w:ins>
      <w:ins w:id="419" w:author="TIAGO MOREIRA SOUZA" w:date="2023-04-24T10:37:00Z">
        <w:r w:rsidR="00E6025B">
          <w:rPr>
            <w:b/>
          </w:rPr>
          <w:t xml:space="preserve"> </w:t>
        </w:r>
        <w:r w:rsidR="00E6025B" w:rsidRPr="00E6025B">
          <w:rPr>
            <w:color w:val="FF0000"/>
            <w:rPrChange w:id="420" w:author="TIAGO MOREIRA SOUZA" w:date="2023-04-24T10:37:00Z">
              <w:rPr>
                <w:b/>
              </w:rPr>
            </w:rPrChange>
          </w:rPr>
          <w:t>É um componente do Microsoft Windows que oferece a capacidade de visualizar e alterar as configurações do sistema.</w:t>
        </w:r>
      </w:ins>
    </w:p>
    <w:p w:rsidR="00DA5E75" w:rsidRDefault="00DA5E75" w:rsidP="00DA5E75">
      <w:pPr>
        <w:pStyle w:val="PargrafodaLista"/>
        <w:numPr>
          <w:ilvl w:val="1"/>
          <w:numId w:val="2"/>
        </w:numPr>
        <w:jc w:val="both"/>
        <w:rPr>
          <w:ins w:id="421" w:author="TIAGO MOREIRA SOUZA" w:date="2023-04-24T08:55:00Z"/>
          <w:b/>
        </w:rPr>
      </w:pPr>
      <w:ins w:id="422" w:author="TIAGO MOREIRA SOUZA" w:date="2023-04-24T08:55:00Z">
        <w:r>
          <w:rPr>
            <w:b/>
          </w:rPr>
          <w:t>Backu</w:t>
        </w:r>
      </w:ins>
      <w:ins w:id="423" w:author="TIAGO MOREIRA SOUZA" w:date="2023-04-24T08:56:00Z">
        <w:r>
          <w:rPr>
            <w:b/>
          </w:rPr>
          <w:t>p e Restauração (Windows 7):</w:t>
        </w:r>
      </w:ins>
    </w:p>
    <w:p w:rsidR="00DA5E75" w:rsidRDefault="000610D3" w:rsidP="000610D3">
      <w:pPr>
        <w:pStyle w:val="PargrafodaLista"/>
        <w:ind w:left="1440"/>
        <w:jc w:val="both"/>
        <w:rPr>
          <w:ins w:id="424" w:author="TIAGO MOREIRA SOUZA" w:date="2023-04-24T10:38:00Z"/>
          <w:color w:val="FF0000"/>
        </w:rPr>
      </w:pPr>
      <w:ins w:id="425" w:author="TIAGO MOREIRA SOUZA" w:date="2023-04-24T09:44:00Z">
        <w:r w:rsidRPr="00E6025B">
          <w:rPr>
            <w:color w:val="FF0000"/>
            <w:rPrChange w:id="426" w:author="TIAGO MOREIRA SOUZA" w:date="2023-04-24T10:38:00Z">
              <w:rPr>
                <w:b/>
              </w:rPr>
            </w:rPrChange>
          </w:rPr>
          <w:t>R:</w:t>
        </w:r>
      </w:ins>
      <w:ins w:id="427" w:author="TIAGO MOREIRA SOUZA" w:date="2023-04-24T10:38:00Z">
        <w:r w:rsidR="00E6025B" w:rsidRPr="00E6025B">
          <w:rPr>
            <w:color w:val="FF0000"/>
            <w:rPrChange w:id="428" w:author="TIAGO MOREIRA SOUZA" w:date="2023-04-24T10:38:00Z">
              <w:rPr>
                <w:b/>
              </w:rPr>
            </w:rPrChange>
          </w:rPr>
          <w:t xml:space="preserve"> Nada mais é do que a substituição do conteúdo atual pelo que está salvo no último backup realizado. Caso você perca os dados importantes por qualquer motivo, pode restaurá-los. Porém, cabe destacar que a restauração fará com que seja recuperada a última versão do backup realizado.</w:t>
        </w:r>
      </w:ins>
    </w:p>
    <w:p w:rsidR="00E6025B" w:rsidRPr="00E6025B" w:rsidRDefault="00E6025B">
      <w:pPr>
        <w:pStyle w:val="PargrafodaLista"/>
        <w:ind w:left="1440"/>
        <w:jc w:val="both"/>
        <w:rPr>
          <w:ins w:id="429" w:author="TIAGO MOREIRA SOUZA" w:date="2023-04-24T08:56:00Z"/>
          <w:color w:val="FF0000"/>
          <w:rPrChange w:id="430" w:author="TIAGO MOREIRA SOUZA" w:date="2023-04-24T10:38:00Z">
            <w:rPr>
              <w:ins w:id="431" w:author="TIAGO MOREIRA SOUZA" w:date="2023-04-24T08:56:00Z"/>
              <w:b/>
            </w:rPr>
          </w:rPrChange>
        </w:rPr>
        <w:pPrChange w:id="432" w:author="TIAGO MOREIRA SOUZA" w:date="2023-04-24T09:44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</w:p>
    <w:p w:rsidR="00DA5E75" w:rsidRDefault="00DA5E75" w:rsidP="00DA5E75">
      <w:pPr>
        <w:pStyle w:val="PargrafodaLista"/>
        <w:numPr>
          <w:ilvl w:val="1"/>
          <w:numId w:val="2"/>
        </w:numPr>
        <w:jc w:val="both"/>
        <w:rPr>
          <w:ins w:id="433" w:author="TIAGO MOREIRA SOUZA" w:date="2023-04-24T08:56:00Z"/>
          <w:b/>
        </w:rPr>
      </w:pPr>
      <w:ins w:id="434" w:author="TIAGO MOREIRA SOUZA" w:date="2023-04-24T08:56:00Z">
        <w:r>
          <w:rPr>
            <w:b/>
          </w:rPr>
          <w:lastRenderedPageBreak/>
          <w:t>Centro de Mobilidade do Windows:</w:t>
        </w:r>
      </w:ins>
    </w:p>
    <w:p w:rsidR="00DA5E75" w:rsidRPr="00E6025B" w:rsidRDefault="000610D3">
      <w:pPr>
        <w:pStyle w:val="PargrafodaLista"/>
        <w:ind w:left="1440"/>
        <w:jc w:val="both"/>
        <w:rPr>
          <w:ins w:id="435" w:author="TIAGO MOREIRA SOUZA" w:date="2023-04-24T08:56:00Z"/>
          <w:color w:val="FF0000"/>
          <w:rPrChange w:id="436" w:author="TIAGO MOREIRA SOUZA" w:date="2023-04-24T10:40:00Z">
            <w:rPr>
              <w:ins w:id="437" w:author="TIAGO MOREIRA SOUZA" w:date="2023-04-24T08:56:00Z"/>
              <w:b/>
            </w:rPr>
          </w:rPrChange>
        </w:rPr>
        <w:pPrChange w:id="438" w:author="TIAGO MOREIRA SOUZA" w:date="2023-04-24T09:44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439" w:author="TIAGO MOREIRA SOUZA" w:date="2023-04-24T09:44:00Z">
        <w:r w:rsidRPr="00E6025B">
          <w:rPr>
            <w:color w:val="FF0000"/>
            <w:rPrChange w:id="440" w:author="TIAGO MOREIRA SOUZA" w:date="2023-04-24T10:40:00Z">
              <w:rPr>
                <w:b/>
              </w:rPr>
            </w:rPrChange>
          </w:rPr>
          <w:t>R:</w:t>
        </w:r>
      </w:ins>
      <w:ins w:id="441" w:author="TIAGO MOREIRA SOUZA" w:date="2023-04-24T10:40:00Z">
        <w:r w:rsidR="00E6025B" w:rsidRPr="00E6025B">
          <w:rPr>
            <w:color w:val="FF0000"/>
            <w:rPrChange w:id="442" w:author="TIAGO MOREIRA SOUZA" w:date="2023-04-24T10:40:00Z">
              <w:rPr>
                <w:b/>
              </w:rPr>
            </w:rPrChange>
          </w:rPr>
          <w:t xml:space="preserve"> Você pode descobrir como anda o status da bateria do aparelho, o tipo de conexão, ajustar o volume do som e o brilho da tela, assim como controlar um segundo monitor ou realizar tarefas de sincronização e apresentações.</w:t>
        </w:r>
      </w:ins>
    </w:p>
    <w:p w:rsidR="00DA5E75" w:rsidRDefault="00DA5E75" w:rsidP="00DA5E75">
      <w:pPr>
        <w:pStyle w:val="PargrafodaLista"/>
        <w:numPr>
          <w:ilvl w:val="1"/>
          <w:numId w:val="2"/>
        </w:numPr>
        <w:jc w:val="both"/>
        <w:rPr>
          <w:ins w:id="443" w:author="TIAGO MOREIRA SOUZA" w:date="2023-04-24T08:57:00Z"/>
          <w:b/>
        </w:rPr>
      </w:pPr>
      <w:ins w:id="444" w:author="TIAGO MOREIRA SOUZA" w:date="2023-04-24T08:56:00Z">
        <w:r>
          <w:rPr>
            <w:b/>
          </w:rPr>
          <w:t>Dispositivos</w:t>
        </w:r>
      </w:ins>
      <w:ins w:id="445" w:author="TIAGO MOREIRA SOUZA" w:date="2023-04-24T08:57:00Z">
        <w:r>
          <w:rPr>
            <w:b/>
          </w:rPr>
          <w:t xml:space="preserve"> e Impressoras:</w:t>
        </w:r>
      </w:ins>
    </w:p>
    <w:p w:rsidR="00DA5E75" w:rsidRPr="00E6025B" w:rsidRDefault="000610D3">
      <w:pPr>
        <w:pStyle w:val="PargrafodaLista"/>
        <w:ind w:left="1440"/>
        <w:jc w:val="both"/>
        <w:rPr>
          <w:ins w:id="446" w:author="TIAGO MOREIRA SOUZA" w:date="2023-04-24T08:57:00Z"/>
          <w:color w:val="FF0000"/>
          <w:rPrChange w:id="447" w:author="TIAGO MOREIRA SOUZA" w:date="2023-04-24T10:41:00Z">
            <w:rPr>
              <w:ins w:id="448" w:author="TIAGO MOREIRA SOUZA" w:date="2023-04-24T08:57:00Z"/>
              <w:b/>
            </w:rPr>
          </w:rPrChange>
        </w:rPr>
        <w:pPrChange w:id="449" w:author="TIAGO MOREIRA SOUZA" w:date="2023-04-24T09:44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450" w:author="TIAGO MOREIRA SOUZA" w:date="2023-04-24T09:44:00Z">
        <w:r w:rsidRPr="00E6025B">
          <w:rPr>
            <w:color w:val="FF0000"/>
            <w:rPrChange w:id="451" w:author="TIAGO MOREIRA SOUZA" w:date="2023-04-24T10:41:00Z">
              <w:rPr>
                <w:b/>
              </w:rPr>
            </w:rPrChange>
          </w:rPr>
          <w:t>R:</w:t>
        </w:r>
      </w:ins>
      <w:ins w:id="452" w:author="TIAGO MOREIRA SOUZA" w:date="2023-04-24T10:41:00Z">
        <w:r w:rsidR="00E6025B" w:rsidRPr="00E6025B">
          <w:rPr>
            <w:color w:val="FF0000"/>
            <w:rPrChange w:id="453" w:author="TIAGO MOREIRA SOUZA" w:date="2023-04-24T10:41:00Z">
              <w:rPr>
                <w:b/>
              </w:rPr>
            </w:rPrChange>
          </w:rPr>
          <w:t xml:space="preserve"> É um periférico que, quando conectado a um computador ou a uma rede de computadores, tem a função de dispositivo de saída, imprimindo textos, gráficos ou qualquer outro resultado de uma aplicação.</w:t>
        </w:r>
      </w:ins>
    </w:p>
    <w:p w:rsidR="00DA5E75" w:rsidRDefault="00DA5E75" w:rsidP="00DA5E75">
      <w:pPr>
        <w:pStyle w:val="PargrafodaLista"/>
        <w:numPr>
          <w:ilvl w:val="1"/>
          <w:numId w:val="2"/>
        </w:numPr>
        <w:jc w:val="both"/>
        <w:rPr>
          <w:ins w:id="454" w:author="TIAGO MOREIRA SOUZA" w:date="2023-04-24T08:57:00Z"/>
          <w:b/>
        </w:rPr>
      </w:pPr>
      <w:ins w:id="455" w:author="TIAGO MOREIRA SOUZA" w:date="2023-04-24T08:57:00Z">
        <w:r>
          <w:rPr>
            <w:b/>
          </w:rPr>
          <w:t>Flash Player:</w:t>
        </w:r>
      </w:ins>
    </w:p>
    <w:p w:rsidR="00DA5E75" w:rsidRPr="00E6025B" w:rsidRDefault="000610D3" w:rsidP="000610D3">
      <w:pPr>
        <w:pStyle w:val="PargrafodaLista"/>
        <w:ind w:left="1440"/>
        <w:jc w:val="both"/>
        <w:rPr>
          <w:ins w:id="456" w:author="TIAGO MOREIRA SOUZA" w:date="2023-04-24T10:29:00Z"/>
          <w:color w:val="FF0000"/>
          <w:rPrChange w:id="457" w:author="TIAGO MOREIRA SOUZA" w:date="2023-04-24T10:41:00Z">
            <w:rPr>
              <w:ins w:id="458" w:author="TIAGO MOREIRA SOUZA" w:date="2023-04-24T10:29:00Z"/>
              <w:b/>
            </w:rPr>
          </w:rPrChange>
        </w:rPr>
      </w:pPr>
      <w:ins w:id="459" w:author="TIAGO MOREIRA SOUZA" w:date="2023-04-24T09:43:00Z">
        <w:r w:rsidRPr="00E6025B">
          <w:rPr>
            <w:color w:val="FF0000"/>
            <w:rPrChange w:id="460" w:author="TIAGO MOREIRA SOUZA" w:date="2023-04-24T10:41:00Z">
              <w:rPr>
                <w:b/>
              </w:rPr>
            </w:rPrChange>
          </w:rPr>
          <w:t>R:</w:t>
        </w:r>
      </w:ins>
      <w:ins w:id="461" w:author="TIAGO MOREIRA SOUZA" w:date="2023-04-24T10:41:00Z">
        <w:r w:rsidR="00E6025B" w:rsidRPr="00E6025B">
          <w:rPr>
            <w:color w:val="FF0000"/>
            <w:rPrChange w:id="462" w:author="TIAGO MOREIRA SOUZA" w:date="2023-04-24T10:41:00Z">
              <w:rPr>
                <w:b/>
              </w:rPr>
            </w:rPrChange>
          </w:rPr>
          <w:t xml:space="preserve"> É um software criado para reproduzir formatos específicos de vídeos nos navegadores. A plataforma atua como um plugin, que pode ser baixado em browsers como Google Chrome, Microsoft Edge e Mozilla Firefox.</w:t>
        </w:r>
      </w:ins>
    </w:p>
    <w:p w:rsidR="00DA5E75" w:rsidRDefault="00DA5E75" w:rsidP="00DA5E75">
      <w:pPr>
        <w:pStyle w:val="PargrafodaLista"/>
        <w:numPr>
          <w:ilvl w:val="1"/>
          <w:numId w:val="2"/>
        </w:numPr>
        <w:jc w:val="both"/>
        <w:rPr>
          <w:ins w:id="463" w:author="TIAGO MOREIRA SOUZA" w:date="2023-04-24T08:57:00Z"/>
          <w:b/>
        </w:rPr>
      </w:pPr>
      <w:ins w:id="464" w:author="TIAGO MOREIRA SOUZA" w:date="2023-04-24T08:57:00Z">
        <w:r>
          <w:rPr>
            <w:b/>
          </w:rPr>
          <w:t>Gerenciamento de Cores:</w:t>
        </w:r>
      </w:ins>
    </w:p>
    <w:p w:rsidR="00DA5E75" w:rsidRPr="00E6025B" w:rsidRDefault="000610D3">
      <w:pPr>
        <w:pStyle w:val="PargrafodaLista"/>
        <w:ind w:left="1440"/>
        <w:jc w:val="both"/>
        <w:rPr>
          <w:ins w:id="465" w:author="TIAGO MOREIRA SOUZA" w:date="2023-04-24T08:57:00Z"/>
          <w:rPrChange w:id="466" w:author="TIAGO MOREIRA SOUZA" w:date="2023-04-24T10:43:00Z">
            <w:rPr>
              <w:ins w:id="467" w:author="TIAGO MOREIRA SOUZA" w:date="2023-04-24T08:57:00Z"/>
              <w:b/>
            </w:rPr>
          </w:rPrChange>
        </w:rPr>
        <w:pPrChange w:id="468" w:author="TIAGO MOREIRA SOUZA" w:date="2023-04-24T09:43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469" w:author="TIAGO MOREIRA SOUZA" w:date="2023-04-24T09:43:00Z">
        <w:r w:rsidRPr="00E6025B">
          <w:rPr>
            <w:color w:val="FF0000"/>
            <w:rPrChange w:id="470" w:author="TIAGO MOREIRA SOUZA" w:date="2023-04-24T10:43:00Z">
              <w:rPr>
                <w:b/>
              </w:rPr>
            </w:rPrChange>
          </w:rPr>
          <w:t>R:</w:t>
        </w:r>
      </w:ins>
      <w:ins w:id="471" w:author="TIAGO MOREIRA SOUZA" w:date="2023-04-24T10:43:00Z">
        <w:r w:rsidR="00E6025B" w:rsidRPr="00E6025B">
          <w:rPr>
            <w:color w:val="FF0000"/>
            <w:rPrChange w:id="472" w:author="TIAGO MOREIRA SOUZA" w:date="2023-04-24T10:43:00Z">
              <w:rPr>
                <w:b/>
              </w:rPr>
            </w:rPrChange>
          </w:rPr>
          <w:t xml:space="preserve"> Atribuir perfis de cor diferentes para dispositivos de vídeo diferentes, criando uma experiência de cor uniforme em todos os seus dispositivos.</w:t>
        </w:r>
      </w:ins>
    </w:p>
    <w:p w:rsidR="00DA5E75" w:rsidRDefault="00DA5E75" w:rsidP="00DA5E75">
      <w:pPr>
        <w:pStyle w:val="PargrafodaLista"/>
        <w:numPr>
          <w:ilvl w:val="1"/>
          <w:numId w:val="2"/>
        </w:numPr>
        <w:jc w:val="both"/>
        <w:rPr>
          <w:ins w:id="473" w:author="TIAGO MOREIRA SOUZA" w:date="2023-04-24T08:57:00Z"/>
          <w:b/>
        </w:rPr>
      </w:pPr>
      <w:ins w:id="474" w:author="TIAGO MOREIRA SOUZA" w:date="2023-04-24T08:57:00Z">
        <w:r>
          <w:rPr>
            <w:b/>
          </w:rPr>
          <w:t>Mouse</w:t>
        </w:r>
      </w:ins>
      <w:ins w:id="475" w:author="TIAGO MOREIRA SOUZA" w:date="2023-04-24T08:58:00Z">
        <w:r>
          <w:rPr>
            <w:b/>
          </w:rPr>
          <w:t>:</w:t>
        </w:r>
      </w:ins>
    </w:p>
    <w:p w:rsidR="00DA5E75" w:rsidRPr="00E6025B" w:rsidRDefault="000610D3">
      <w:pPr>
        <w:pStyle w:val="PargrafodaLista"/>
        <w:ind w:left="1440"/>
        <w:jc w:val="both"/>
        <w:rPr>
          <w:ins w:id="476" w:author="TIAGO MOREIRA SOUZA" w:date="2023-04-24T08:57:00Z"/>
          <w:color w:val="FF0000"/>
          <w:rPrChange w:id="477" w:author="TIAGO MOREIRA SOUZA" w:date="2023-04-24T10:43:00Z">
            <w:rPr>
              <w:ins w:id="478" w:author="TIAGO MOREIRA SOUZA" w:date="2023-04-24T08:57:00Z"/>
              <w:b/>
            </w:rPr>
          </w:rPrChange>
        </w:rPr>
        <w:pPrChange w:id="479" w:author="TIAGO MOREIRA SOUZA" w:date="2023-04-24T09:43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480" w:author="TIAGO MOREIRA SOUZA" w:date="2023-04-24T09:43:00Z">
        <w:r w:rsidRPr="00E6025B">
          <w:rPr>
            <w:color w:val="FF0000"/>
            <w:rPrChange w:id="481" w:author="TIAGO MOREIRA SOUZA" w:date="2023-04-24T10:43:00Z">
              <w:rPr>
                <w:b/>
              </w:rPr>
            </w:rPrChange>
          </w:rPr>
          <w:t>R:</w:t>
        </w:r>
      </w:ins>
      <w:ins w:id="482" w:author="TIAGO MOREIRA SOUZA" w:date="2023-04-24T10:43:00Z">
        <w:r w:rsidR="00E6025B" w:rsidRPr="00E6025B">
          <w:rPr>
            <w:color w:val="FF0000"/>
            <w:rPrChange w:id="483" w:author="TIAGO MOREIRA SOUZA" w:date="2023-04-24T10:43:00Z">
              <w:rPr>
                <w:b/>
              </w:rPr>
            </w:rPrChange>
          </w:rPr>
          <w:t xml:space="preserve"> Dispositivo que se liga ao computador e que serve para transmitir ordens por botões e alterar a posição do cursor sobre o monitor do computador.</w:t>
        </w:r>
      </w:ins>
    </w:p>
    <w:p w:rsidR="00DA5E75" w:rsidRDefault="00DA5E75" w:rsidP="00DA5E75">
      <w:pPr>
        <w:pStyle w:val="PargrafodaLista"/>
        <w:numPr>
          <w:ilvl w:val="1"/>
          <w:numId w:val="2"/>
        </w:numPr>
        <w:jc w:val="both"/>
        <w:rPr>
          <w:ins w:id="484" w:author="TIAGO MOREIRA SOUZA" w:date="2023-04-24T08:58:00Z"/>
          <w:b/>
        </w:rPr>
      </w:pPr>
      <w:ins w:id="485" w:author="TIAGO MOREIRA SOUZA" w:date="2023-04-24T08:58:00Z">
        <w:r>
          <w:rPr>
            <w:b/>
          </w:rPr>
          <w:t>Pastas de Trabalho:</w:t>
        </w:r>
      </w:ins>
    </w:p>
    <w:p w:rsidR="00DA5E75" w:rsidRPr="00E6025B" w:rsidRDefault="000610D3">
      <w:pPr>
        <w:pStyle w:val="PargrafodaLista"/>
        <w:ind w:left="1440"/>
        <w:jc w:val="both"/>
        <w:rPr>
          <w:ins w:id="486" w:author="TIAGO MOREIRA SOUZA" w:date="2023-04-24T08:58:00Z"/>
          <w:color w:val="FF0000"/>
          <w:rPrChange w:id="487" w:author="TIAGO MOREIRA SOUZA" w:date="2023-04-24T10:44:00Z">
            <w:rPr>
              <w:ins w:id="488" w:author="TIAGO MOREIRA SOUZA" w:date="2023-04-24T08:58:00Z"/>
              <w:b/>
            </w:rPr>
          </w:rPrChange>
        </w:rPr>
        <w:pPrChange w:id="489" w:author="TIAGO MOREIRA SOUZA" w:date="2023-04-24T09:43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490" w:author="TIAGO MOREIRA SOUZA" w:date="2023-04-24T09:43:00Z">
        <w:r w:rsidRPr="00E6025B">
          <w:rPr>
            <w:color w:val="FF0000"/>
            <w:rPrChange w:id="491" w:author="TIAGO MOREIRA SOUZA" w:date="2023-04-24T10:44:00Z">
              <w:rPr>
                <w:b/>
              </w:rPr>
            </w:rPrChange>
          </w:rPr>
          <w:t>R:</w:t>
        </w:r>
      </w:ins>
      <w:ins w:id="492" w:author="TIAGO MOREIRA SOUZA" w:date="2023-04-24T10:44:00Z">
        <w:r w:rsidR="00E6025B" w:rsidRPr="00E6025B">
          <w:rPr>
            <w:color w:val="FF0000"/>
            <w:rPrChange w:id="493" w:author="TIAGO MOREIRA SOUZA" w:date="2023-04-24T10:44:00Z">
              <w:rPr>
                <w:b/>
              </w:rPr>
            </w:rPrChange>
          </w:rPr>
          <w:t xml:space="preserve"> É o nome que damos as “gavetas” do disco; </w:t>
        </w:r>
      </w:ins>
      <w:ins w:id="494" w:author="TIAGO MOREIRA SOUZA" w:date="2023-04-24T10:45:00Z">
        <w:r w:rsidR="00E6025B" w:rsidRPr="00E6025B">
          <w:rPr>
            <w:color w:val="FF0000"/>
          </w:rPr>
          <w:t>pode</w:t>
        </w:r>
      </w:ins>
      <w:ins w:id="495" w:author="TIAGO MOREIRA SOUZA" w:date="2023-04-24T10:44:00Z">
        <w:r w:rsidR="00E6025B" w:rsidRPr="00E6025B">
          <w:rPr>
            <w:color w:val="FF0000"/>
            <w:rPrChange w:id="496" w:author="TIAGO MOREIRA SOUZA" w:date="2023-04-24T10:44:00Z">
              <w:rPr>
                <w:b/>
              </w:rPr>
            </w:rPrChange>
          </w:rPr>
          <w:t xml:space="preserve"> armazenar arquivos e outras pastas (subpastas).</w:t>
        </w:r>
      </w:ins>
    </w:p>
    <w:p w:rsidR="00DA5E75" w:rsidRDefault="00DA5E75" w:rsidP="00DA5E75">
      <w:pPr>
        <w:pStyle w:val="PargrafodaLista"/>
        <w:numPr>
          <w:ilvl w:val="1"/>
          <w:numId w:val="2"/>
        </w:numPr>
        <w:jc w:val="both"/>
        <w:rPr>
          <w:ins w:id="497" w:author="TIAGO MOREIRA SOUZA" w:date="2023-04-24T08:58:00Z"/>
          <w:b/>
        </w:rPr>
      </w:pPr>
      <w:ins w:id="498" w:author="TIAGO MOREIRA SOUZA" w:date="2023-04-24T08:58:00Z">
        <w:r>
          <w:rPr>
            <w:b/>
          </w:rPr>
          <w:t>Recuperação:</w:t>
        </w:r>
      </w:ins>
    </w:p>
    <w:p w:rsidR="00DA5E75" w:rsidRDefault="000610D3" w:rsidP="000610D3">
      <w:pPr>
        <w:pStyle w:val="PargrafodaLista"/>
        <w:ind w:left="1440"/>
        <w:jc w:val="both"/>
        <w:rPr>
          <w:ins w:id="499" w:author="TIAGO MOREIRA SOUZA" w:date="2023-04-24T10:46:00Z"/>
          <w:color w:val="FF0000"/>
        </w:rPr>
      </w:pPr>
      <w:ins w:id="500" w:author="TIAGO MOREIRA SOUZA" w:date="2023-04-24T09:43:00Z">
        <w:r w:rsidRPr="00E4435F">
          <w:rPr>
            <w:color w:val="FF0000"/>
            <w:rPrChange w:id="501" w:author="TIAGO MOREIRA SOUZA" w:date="2023-04-24T10:45:00Z">
              <w:rPr>
                <w:b/>
              </w:rPr>
            </w:rPrChange>
          </w:rPr>
          <w:t>R:</w:t>
        </w:r>
      </w:ins>
      <w:ins w:id="502" w:author="TIAGO MOREIRA SOUZA" w:date="2023-04-24T10:45:00Z">
        <w:r w:rsidR="00E4435F" w:rsidRPr="00E4435F">
          <w:rPr>
            <w:color w:val="FF0000"/>
            <w:rPrChange w:id="503" w:author="TIAGO MOREIRA SOUZA" w:date="2023-04-24T10:45:00Z">
              <w:rPr>
                <w:b/>
              </w:rPr>
            </w:rPrChange>
          </w:rPr>
          <w:t xml:space="preserve"> Restaura os arquivos do sistema do computador para um ponto anterior no tempo sem afetar seus arquivos, como e-mails, documentos ou fotos.</w:t>
        </w:r>
      </w:ins>
    </w:p>
    <w:p w:rsidR="00E4435F" w:rsidRDefault="00E4435F" w:rsidP="000610D3">
      <w:pPr>
        <w:pStyle w:val="PargrafodaLista"/>
        <w:ind w:left="1440"/>
        <w:jc w:val="both"/>
        <w:rPr>
          <w:ins w:id="504" w:author="TIAGO MOREIRA SOUZA" w:date="2023-04-24T10:46:00Z"/>
          <w:color w:val="FF0000"/>
        </w:rPr>
      </w:pPr>
    </w:p>
    <w:p w:rsidR="00E4435F" w:rsidRDefault="00E4435F" w:rsidP="000610D3">
      <w:pPr>
        <w:pStyle w:val="PargrafodaLista"/>
        <w:ind w:left="1440"/>
        <w:jc w:val="both"/>
        <w:rPr>
          <w:ins w:id="505" w:author="TIAGO MOREIRA SOUZA" w:date="2023-04-24T10:46:00Z"/>
          <w:color w:val="FF0000"/>
        </w:rPr>
      </w:pPr>
    </w:p>
    <w:p w:rsidR="00E4435F" w:rsidRDefault="00E4435F" w:rsidP="000610D3">
      <w:pPr>
        <w:pStyle w:val="PargrafodaLista"/>
        <w:ind w:left="1440"/>
        <w:jc w:val="both"/>
        <w:rPr>
          <w:ins w:id="506" w:author="TIAGO MOREIRA SOUZA" w:date="2023-04-24T10:46:00Z"/>
          <w:color w:val="FF0000"/>
        </w:rPr>
      </w:pPr>
    </w:p>
    <w:p w:rsidR="00E4435F" w:rsidRPr="00E4435F" w:rsidRDefault="00E4435F">
      <w:pPr>
        <w:pStyle w:val="PargrafodaLista"/>
        <w:ind w:left="1440"/>
        <w:jc w:val="both"/>
        <w:rPr>
          <w:ins w:id="507" w:author="TIAGO MOREIRA SOUZA" w:date="2023-04-24T08:58:00Z"/>
          <w:color w:val="FF0000"/>
          <w:rPrChange w:id="508" w:author="TIAGO MOREIRA SOUZA" w:date="2023-04-24T10:45:00Z">
            <w:rPr>
              <w:ins w:id="509" w:author="TIAGO MOREIRA SOUZA" w:date="2023-04-24T08:58:00Z"/>
              <w:b/>
            </w:rPr>
          </w:rPrChange>
        </w:rPr>
        <w:pPrChange w:id="510" w:author="TIAGO MOREIRA SOUZA" w:date="2023-04-24T09:43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</w:p>
    <w:p w:rsidR="00DA5E75" w:rsidRDefault="00DA5E75" w:rsidP="00DA5E75">
      <w:pPr>
        <w:pStyle w:val="PargrafodaLista"/>
        <w:numPr>
          <w:ilvl w:val="1"/>
          <w:numId w:val="2"/>
        </w:numPr>
        <w:jc w:val="both"/>
        <w:rPr>
          <w:ins w:id="511" w:author="TIAGO MOREIRA SOUZA" w:date="2023-04-24T08:58:00Z"/>
          <w:b/>
        </w:rPr>
      </w:pPr>
      <w:ins w:id="512" w:author="TIAGO MOREIRA SOUZA" w:date="2023-04-24T08:58:00Z">
        <w:r>
          <w:rPr>
            <w:b/>
          </w:rPr>
          <w:lastRenderedPageBreak/>
          <w:t>Solução de Problemas:</w:t>
        </w:r>
      </w:ins>
    </w:p>
    <w:p w:rsidR="00DA5E75" w:rsidRPr="00E4435F" w:rsidRDefault="000610D3">
      <w:pPr>
        <w:pStyle w:val="PargrafodaLista"/>
        <w:ind w:left="1440"/>
        <w:jc w:val="both"/>
        <w:rPr>
          <w:ins w:id="513" w:author="TIAGO MOREIRA SOUZA" w:date="2023-04-24T08:58:00Z"/>
          <w:color w:val="FF0000"/>
          <w:rPrChange w:id="514" w:author="TIAGO MOREIRA SOUZA" w:date="2023-04-24T10:46:00Z">
            <w:rPr>
              <w:ins w:id="515" w:author="TIAGO MOREIRA SOUZA" w:date="2023-04-24T08:58:00Z"/>
              <w:b/>
            </w:rPr>
          </w:rPrChange>
        </w:rPr>
        <w:pPrChange w:id="516" w:author="TIAGO MOREIRA SOUZA" w:date="2023-04-24T09:43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517" w:author="TIAGO MOREIRA SOUZA" w:date="2023-04-24T09:43:00Z">
        <w:r w:rsidRPr="00E4435F">
          <w:rPr>
            <w:color w:val="FF0000"/>
            <w:rPrChange w:id="518" w:author="TIAGO MOREIRA SOUZA" w:date="2023-04-24T10:46:00Z">
              <w:rPr>
                <w:b/>
              </w:rPr>
            </w:rPrChange>
          </w:rPr>
          <w:t>R:</w:t>
        </w:r>
      </w:ins>
      <w:ins w:id="519" w:author="TIAGO MOREIRA SOUZA" w:date="2023-04-24T10:46:00Z">
        <w:r w:rsidR="00E4435F" w:rsidRPr="00E4435F">
          <w:rPr>
            <w:color w:val="FF0000"/>
            <w:rPrChange w:id="520" w:author="TIAGO MOREIRA SOUZA" w:date="2023-04-24T10:46:00Z">
              <w:rPr>
                <w:b/>
              </w:rPr>
            </w:rPrChange>
          </w:rPr>
          <w:t xml:space="preserve"> É o processo realizado para encontrar soluções para problemas complexos ou difíceis, adotando uma abordagem analítica usando métodos científicos. A resolução eficaz de problemas exige que o problema seja reconhecido e totalmente compreendido pelo(s) resolvedor(es) do problema.</w:t>
        </w:r>
      </w:ins>
    </w:p>
    <w:p w:rsidR="00DA5E75" w:rsidRDefault="00DA5E75" w:rsidP="00DA5E75">
      <w:pPr>
        <w:pStyle w:val="PargrafodaLista"/>
        <w:numPr>
          <w:ilvl w:val="1"/>
          <w:numId w:val="2"/>
        </w:numPr>
        <w:jc w:val="both"/>
        <w:rPr>
          <w:ins w:id="521" w:author="TIAGO MOREIRA SOUZA" w:date="2023-04-24T08:58:00Z"/>
          <w:b/>
        </w:rPr>
      </w:pPr>
      <w:ins w:id="522" w:author="TIAGO MOREIRA SOUZA" w:date="2023-04-24T08:58:00Z">
        <w:r>
          <w:rPr>
            <w:b/>
          </w:rPr>
          <w:t>Vídeo:</w:t>
        </w:r>
      </w:ins>
    </w:p>
    <w:p w:rsidR="00DA5E75" w:rsidRPr="00E4435F" w:rsidRDefault="000610D3">
      <w:pPr>
        <w:pStyle w:val="PargrafodaLista"/>
        <w:ind w:left="1440"/>
        <w:jc w:val="both"/>
        <w:rPr>
          <w:ins w:id="523" w:author="TIAGO MOREIRA SOUZA" w:date="2023-04-24T08:58:00Z"/>
          <w:color w:val="FF0000"/>
          <w:rPrChange w:id="524" w:author="TIAGO MOREIRA SOUZA" w:date="2023-04-24T10:51:00Z">
            <w:rPr>
              <w:ins w:id="525" w:author="TIAGO MOREIRA SOUZA" w:date="2023-04-24T08:58:00Z"/>
              <w:b/>
            </w:rPr>
          </w:rPrChange>
        </w:rPr>
        <w:pPrChange w:id="526" w:author="TIAGO MOREIRA SOUZA" w:date="2023-04-24T09:43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527" w:author="TIAGO MOREIRA SOUZA" w:date="2023-04-24T09:43:00Z">
        <w:r w:rsidRPr="00E4435F">
          <w:rPr>
            <w:color w:val="FF0000"/>
            <w:rPrChange w:id="528" w:author="TIAGO MOREIRA SOUZA" w:date="2023-04-24T10:51:00Z">
              <w:rPr>
                <w:b/>
              </w:rPr>
            </w:rPrChange>
          </w:rPr>
          <w:t>R:</w:t>
        </w:r>
      </w:ins>
      <w:ins w:id="529" w:author="TIAGO MOREIRA SOUZA" w:date="2023-04-24T10:51:00Z">
        <w:r w:rsidR="00E4435F" w:rsidRPr="00E4435F">
          <w:rPr>
            <w:color w:val="FF0000"/>
            <w:rPrChange w:id="530" w:author="TIAGO MOREIRA SOUZA" w:date="2023-04-24T10:51:00Z">
              <w:rPr>
                <w:b/>
              </w:rPr>
            </w:rPrChange>
          </w:rPr>
          <w:t xml:space="preserve"> Refere à resolução de imagem do computador.</w:t>
        </w:r>
      </w:ins>
    </w:p>
    <w:p w:rsidR="00DA5E75" w:rsidRDefault="00DA5E75" w:rsidP="00DA5E75">
      <w:pPr>
        <w:pStyle w:val="PargrafodaLista"/>
        <w:numPr>
          <w:ilvl w:val="1"/>
          <w:numId w:val="2"/>
        </w:numPr>
        <w:jc w:val="both"/>
        <w:rPr>
          <w:ins w:id="531" w:author="TIAGO MOREIRA SOUZA" w:date="2023-04-24T08:59:00Z"/>
          <w:b/>
        </w:rPr>
      </w:pPr>
      <w:ins w:id="532" w:author="TIAGO MOREIRA SOUZA" w:date="2023-04-24T08:59:00Z">
        <w:r>
          <w:rPr>
            <w:b/>
          </w:rPr>
          <w:t>Barra de Tarefas e Navegação:</w:t>
        </w:r>
      </w:ins>
    </w:p>
    <w:p w:rsidR="00DA5E75" w:rsidRPr="00E4435F" w:rsidRDefault="00EE33D7">
      <w:pPr>
        <w:pStyle w:val="PargrafodaLista"/>
        <w:ind w:left="1440"/>
        <w:jc w:val="both"/>
        <w:rPr>
          <w:ins w:id="533" w:author="TIAGO MOREIRA SOUZA" w:date="2023-04-24T08:59:00Z"/>
          <w:color w:val="FF0000"/>
          <w:rPrChange w:id="534" w:author="TIAGO MOREIRA SOUZA" w:date="2023-04-24T10:52:00Z">
            <w:rPr>
              <w:ins w:id="535" w:author="TIAGO MOREIRA SOUZA" w:date="2023-04-24T08:59:00Z"/>
              <w:b/>
            </w:rPr>
          </w:rPrChange>
        </w:rPr>
        <w:pPrChange w:id="536" w:author="TIAGO MOREIRA SOUZA" w:date="2023-04-24T09:43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537" w:author="TIAGO MOREIRA SOUZA" w:date="2023-04-24T09:43:00Z">
        <w:r w:rsidRPr="00E4435F">
          <w:rPr>
            <w:color w:val="FF0000"/>
            <w:rPrChange w:id="538" w:author="TIAGO MOREIRA SOUZA" w:date="2023-04-24T10:52:00Z">
              <w:rPr>
                <w:b/>
              </w:rPr>
            </w:rPrChange>
          </w:rPr>
          <w:t>R:</w:t>
        </w:r>
      </w:ins>
      <w:ins w:id="539" w:author="TIAGO MOREIRA SOUZA" w:date="2023-04-24T10:52:00Z">
        <w:r w:rsidR="00E4435F" w:rsidRPr="00E4435F">
          <w:rPr>
            <w:color w:val="FF0000"/>
            <w:rPrChange w:id="540" w:author="TIAGO MOREIRA SOUZA" w:date="2023-04-24T10:52:00Z">
              <w:rPr>
                <w:b/>
              </w:rPr>
            </w:rPrChange>
          </w:rPr>
          <w:t xml:space="preserve"> É o espaço que normalmente está localizado na parte inferior da tela e permite acesso direto aos aplicativos ou programas que estão sendo executado no seu computador.</w:t>
        </w:r>
      </w:ins>
    </w:p>
    <w:p w:rsidR="00DA5E75" w:rsidRDefault="00DA5E75" w:rsidP="00DA5E75">
      <w:pPr>
        <w:pStyle w:val="PargrafodaLista"/>
        <w:numPr>
          <w:ilvl w:val="1"/>
          <w:numId w:val="2"/>
        </w:numPr>
        <w:jc w:val="both"/>
        <w:rPr>
          <w:ins w:id="541" w:author="TIAGO MOREIRA SOUZA" w:date="2023-04-24T08:59:00Z"/>
          <w:b/>
        </w:rPr>
      </w:pPr>
      <w:ins w:id="542" w:author="TIAGO MOREIRA SOUZA" w:date="2023-04-24T08:59:00Z">
        <w:r>
          <w:rPr>
            <w:b/>
          </w:rPr>
          <w:t>Conexões RemoteApp e Área de Trabalho:</w:t>
        </w:r>
      </w:ins>
    </w:p>
    <w:p w:rsidR="00DA5E75" w:rsidRPr="00E4435F" w:rsidRDefault="00EE33D7">
      <w:pPr>
        <w:pStyle w:val="PargrafodaLista"/>
        <w:ind w:left="1440"/>
        <w:jc w:val="both"/>
        <w:rPr>
          <w:ins w:id="543" w:author="TIAGO MOREIRA SOUZA" w:date="2023-04-24T08:59:00Z"/>
          <w:color w:val="FF0000"/>
          <w:rPrChange w:id="544" w:author="TIAGO MOREIRA SOUZA" w:date="2023-04-24T10:54:00Z">
            <w:rPr>
              <w:ins w:id="545" w:author="TIAGO MOREIRA SOUZA" w:date="2023-04-24T08:59:00Z"/>
              <w:b/>
            </w:rPr>
          </w:rPrChange>
        </w:rPr>
        <w:pPrChange w:id="546" w:author="TIAGO MOREIRA SOUZA" w:date="2023-04-24T09:43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547" w:author="TIAGO MOREIRA SOUZA" w:date="2023-04-24T09:43:00Z">
        <w:r w:rsidRPr="00E4435F">
          <w:rPr>
            <w:color w:val="FF0000"/>
            <w:rPrChange w:id="548" w:author="TIAGO MOREIRA SOUZA" w:date="2023-04-24T10:54:00Z">
              <w:rPr>
                <w:b/>
              </w:rPr>
            </w:rPrChange>
          </w:rPr>
          <w:t>R:</w:t>
        </w:r>
      </w:ins>
      <w:ins w:id="549" w:author="TIAGO MOREIRA SOUZA" w:date="2023-04-24T10:54:00Z">
        <w:r w:rsidR="00E4435F" w:rsidRPr="00E4435F">
          <w:rPr>
            <w:color w:val="FF0000"/>
            <w:rPrChange w:id="550" w:author="TIAGO MOREIRA SOUZA" w:date="2023-04-24T10:54:00Z">
              <w:rPr>
                <w:b/>
              </w:rPr>
            </w:rPrChange>
          </w:rPr>
          <w:t xml:space="preserve"> Uma solução virtual que permite aos usuários executarem aplicativos baseados no Windows, independente do sistema operacional que você estiver usando no seu Endpoint.</w:t>
        </w:r>
      </w:ins>
    </w:p>
    <w:p w:rsidR="00DA5E75" w:rsidRDefault="000610D3" w:rsidP="00DA5E75">
      <w:pPr>
        <w:pStyle w:val="PargrafodaLista"/>
        <w:numPr>
          <w:ilvl w:val="1"/>
          <w:numId w:val="2"/>
        </w:numPr>
        <w:jc w:val="both"/>
        <w:rPr>
          <w:ins w:id="551" w:author="TIAGO MOREIRA SOUZA" w:date="2023-04-24T09:01:00Z"/>
          <w:b/>
        </w:rPr>
      </w:pPr>
      <w:ins w:id="552" w:author="TIAGO MOREIRA SOUZA" w:date="2023-04-24T09:44:00Z">
        <w:r>
          <w:rPr>
            <w:b/>
          </w:rPr>
          <w:t>E-mail</w:t>
        </w:r>
      </w:ins>
      <w:ins w:id="553" w:author="TIAGO MOREIRA SOUZA" w:date="2023-04-24T09:01:00Z">
        <w:r w:rsidR="00DA5E75">
          <w:rPr>
            <w:b/>
          </w:rPr>
          <w:t>:</w:t>
        </w:r>
      </w:ins>
    </w:p>
    <w:p w:rsidR="00DA5E75" w:rsidRPr="0056545F" w:rsidRDefault="00EE33D7">
      <w:pPr>
        <w:pStyle w:val="PargrafodaLista"/>
        <w:ind w:left="1440"/>
        <w:jc w:val="both"/>
        <w:rPr>
          <w:ins w:id="554" w:author="TIAGO MOREIRA SOUZA" w:date="2023-04-24T09:01:00Z"/>
          <w:color w:val="FF0000"/>
          <w:rPrChange w:id="555" w:author="TIAGO MOREIRA SOUZA" w:date="2023-04-24T10:55:00Z">
            <w:rPr>
              <w:ins w:id="556" w:author="TIAGO MOREIRA SOUZA" w:date="2023-04-24T09:01:00Z"/>
              <w:b/>
            </w:rPr>
          </w:rPrChange>
        </w:rPr>
        <w:pPrChange w:id="557" w:author="TIAGO MOREIRA SOUZA" w:date="2023-04-24T09:43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558" w:author="TIAGO MOREIRA SOUZA" w:date="2023-04-24T09:43:00Z">
        <w:r w:rsidRPr="0056545F">
          <w:rPr>
            <w:color w:val="FF0000"/>
            <w:rPrChange w:id="559" w:author="TIAGO MOREIRA SOUZA" w:date="2023-04-24T10:55:00Z">
              <w:rPr>
                <w:b/>
              </w:rPr>
            </w:rPrChange>
          </w:rPr>
          <w:t>R:</w:t>
        </w:r>
      </w:ins>
      <w:ins w:id="560" w:author="TIAGO MOREIRA SOUZA" w:date="2023-04-24T10:55:00Z">
        <w:r w:rsidR="00E4435F" w:rsidRPr="0056545F">
          <w:rPr>
            <w:color w:val="FF0000"/>
            <w:rPrChange w:id="561" w:author="TIAGO MOREIRA SOUZA" w:date="2023-04-24T10:55:00Z">
              <w:rPr>
                <w:b/>
              </w:rPr>
            </w:rPrChange>
          </w:rPr>
          <w:t xml:space="preserve"> </w:t>
        </w:r>
        <w:r w:rsidR="0056545F" w:rsidRPr="0056545F">
          <w:rPr>
            <w:color w:val="FF0000"/>
            <w:rPrChange w:id="562" w:author="TIAGO MOREIRA SOUZA" w:date="2023-04-24T10:55:00Z">
              <w:rPr>
                <w:b/>
              </w:rPr>
            </w:rPrChange>
          </w:rPr>
          <w:t>É</w:t>
        </w:r>
        <w:r w:rsidR="00E4435F" w:rsidRPr="0056545F">
          <w:rPr>
            <w:color w:val="FF0000"/>
            <w:rPrChange w:id="563" w:author="TIAGO MOREIRA SOUZA" w:date="2023-04-24T10:55:00Z">
              <w:rPr>
                <w:b/>
              </w:rPr>
            </w:rPrChange>
          </w:rPr>
          <w:t xml:space="preserve"> uma ferramenta que permite compor, enviar e receber mensagens, textos, figuras e outros arquivos através da Internet.</w:t>
        </w:r>
      </w:ins>
    </w:p>
    <w:p w:rsidR="00DA5E75" w:rsidRDefault="00DA5E75" w:rsidP="00DA5E75">
      <w:pPr>
        <w:pStyle w:val="PargrafodaLista"/>
        <w:numPr>
          <w:ilvl w:val="1"/>
          <w:numId w:val="2"/>
        </w:numPr>
        <w:jc w:val="both"/>
        <w:rPr>
          <w:ins w:id="564" w:author="TIAGO MOREIRA SOUZA" w:date="2023-04-24T09:01:00Z"/>
          <w:b/>
        </w:rPr>
      </w:pPr>
      <w:ins w:id="565" w:author="TIAGO MOREIRA SOUZA" w:date="2023-04-24T09:01:00Z">
        <w:r>
          <w:rPr>
            <w:b/>
          </w:rPr>
          <w:t>Fontes:</w:t>
        </w:r>
      </w:ins>
    </w:p>
    <w:p w:rsidR="00DA5E75" w:rsidRPr="0056545F" w:rsidRDefault="00EE33D7">
      <w:pPr>
        <w:pStyle w:val="PargrafodaLista"/>
        <w:ind w:left="1440"/>
        <w:jc w:val="both"/>
        <w:rPr>
          <w:ins w:id="566" w:author="TIAGO MOREIRA SOUZA" w:date="2023-04-24T09:01:00Z"/>
          <w:color w:val="FF0000"/>
          <w:rPrChange w:id="567" w:author="TIAGO MOREIRA SOUZA" w:date="2023-04-24T10:56:00Z">
            <w:rPr>
              <w:ins w:id="568" w:author="TIAGO MOREIRA SOUZA" w:date="2023-04-24T09:01:00Z"/>
              <w:b/>
            </w:rPr>
          </w:rPrChange>
        </w:rPr>
        <w:pPrChange w:id="569" w:author="TIAGO MOREIRA SOUZA" w:date="2023-04-24T09:43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570" w:author="TIAGO MOREIRA SOUZA" w:date="2023-04-24T09:43:00Z">
        <w:r w:rsidRPr="0056545F">
          <w:rPr>
            <w:color w:val="FF0000"/>
            <w:rPrChange w:id="571" w:author="TIAGO MOREIRA SOUZA" w:date="2023-04-24T10:56:00Z">
              <w:rPr>
                <w:b/>
              </w:rPr>
            </w:rPrChange>
          </w:rPr>
          <w:t>R:</w:t>
        </w:r>
      </w:ins>
      <w:ins w:id="572" w:author="TIAGO MOREIRA SOUZA" w:date="2023-04-24T10:56:00Z">
        <w:r w:rsidR="0056545F" w:rsidRPr="0056545F">
          <w:rPr>
            <w:color w:val="FF0000"/>
            <w:rPrChange w:id="573" w:author="TIAGO MOREIRA SOUZA" w:date="2023-04-24T10:56:00Z">
              <w:rPr>
                <w:b/>
              </w:rPr>
            </w:rPrChange>
          </w:rPr>
          <w:t xml:space="preserve"> é um elemento visual muito importante na apresentação do texto, é através das variações de formato, peso e tamanho desta que vemos o texto como sendo mais ou menos importante. Para textos que serão apresentados na rede se recomenda o uso de fontes sem serifas, esse tipo de fonte deixa a leitura mais limpa.</w:t>
        </w:r>
      </w:ins>
    </w:p>
    <w:p w:rsidR="00DA5E75" w:rsidRDefault="00DA5E75" w:rsidP="00DA5E75">
      <w:pPr>
        <w:pStyle w:val="PargrafodaLista"/>
        <w:numPr>
          <w:ilvl w:val="1"/>
          <w:numId w:val="2"/>
        </w:numPr>
        <w:jc w:val="both"/>
        <w:rPr>
          <w:ins w:id="574" w:author="TIAGO MOREIRA SOUZA" w:date="2023-04-24T09:01:00Z"/>
          <w:b/>
        </w:rPr>
      </w:pPr>
      <w:ins w:id="575" w:author="TIAGO MOREIRA SOUZA" w:date="2023-04-24T09:01:00Z">
        <w:r>
          <w:rPr>
            <w:b/>
          </w:rPr>
          <w:t>Gráficos e Multimídia Intel (R):</w:t>
        </w:r>
      </w:ins>
    </w:p>
    <w:p w:rsidR="00DA5E75" w:rsidRPr="0056545F" w:rsidRDefault="00EE33D7">
      <w:pPr>
        <w:pStyle w:val="PargrafodaLista"/>
        <w:ind w:left="1440"/>
        <w:jc w:val="both"/>
        <w:rPr>
          <w:ins w:id="576" w:author="TIAGO MOREIRA SOUZA" w:date="2023-04-24T09:01:00Z"/>
          <w:color w:val="FF0000"/>
          <w:rPrChange w:id="577" w:author="TIAGO MOREIRA SOUZA" w:date="2023-04-24T10:57:00Z">
            <w:rPr>
              <w:ins w:id="578" w:author="TIAGO MOREIRA SOUZA" w:date="2023-04-24T09:01:00Z"/>
              <w:b/>
            </w:rPr>
          </w:rPrChange>
        </w:rPr>
        <w:pPrChange w:id="579" w:author="TIAGO MOREIRA SOUZA" w:date="2023-04-24T09:43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580" w:author="TIAGO MOREIRA SOUZA" w:date="2023-04-24T09:43:00Z">
        <w:r w:rsidRPr="0056545F">
          <w:rPr>
            <w:color w:val="FF0000"/>
            <w:rPrChange w:id="581" w:author="TIAGO MOREIRA SOUZA" w:date="2023-04-24T10:57:00Z">
              <w:rPr>
                <w:b/>
              </w:rPr>
            </w:rPrChange>
          </w:rPr>
          <w:t>R:</w:t>
        </w:r>
      </w:ins>
      <w:ins w:id="582" w:author="TIAGO MOREIRA SOUZA" w:date="2023-04-24T10:57:00Z">
        <w:r w:rsidR="0056545F" w:rsidRPr="0056545F">
          <w:rPr>
            <w:color w:val="FF0000"/>
            <w:rPrChange w:id="583" w:author="TIAGO MOREIRA SOUZA" w:date="2023-04-24T10:57:00Z">
              <w:rPr>
                <w:b/>
              </w:rPr>
            </w:rPrChange>
          </w:rPr>
          <w:t xml:space="preserve"> Este tópico apresenta os recursos gráficos, de animação e de mídia do WPF, que permitem adicionar elementos gráficos, efeitos de transição e som.</w:t>
        </w:r>
      </w:ins>
    </w:p>
    <w:p w:rsidR="00DA5E75" w:rsidRDefault="007114F6" w:rsidP="00DA5E75">
      <w:pPr>
        <w:pStyle w:val="PargrafodaLista"/>
        <w:numPr>
          <w:ilvl w:val="1"/>
          <w:numId w:val="2"/>
        </w:numPr>
        <w:jc w:val="both"/>
        <w:rPr>
          <w:ins w:id="584" w:author="TIAGO MOREIRA SOUZA" w:date="2023-04-24T09:05:00Z"/>
          <w:b/>
        </w:rPr>
      </w:pPr>
      <w:ins w:id="585" w:author="TIAGO MOREIRA SOUZA" w:date="2023-04-24T09:05:00Z">
        <w:r>
          <w:rPr>
            <w:b/>
          </w:rPr>
          <w:t>Opções da Internet:</w:t>
        </w:r>
      </w:ins>
    </w:p>
    <w:p w:rsidR="007114F6" w:rsidRPr="0056545F" w:rsidRDefault="00EE33D7">
      <w:pPr>
        <w:pStyle w:val="PargrafodaLista"/>
        <w:ind w:left="1440"/>
        <w:jc w:val="both"/>
        <w:rPr>
          <w:ins w:id="586" w:author="TIAGO MOREIRA SOUZA" w:date="2023-04-24T09:05:00Z"/>
          <w:color w:val="FF0000"/>
          <w:rPrChange w:id="587" w:author="TIAGO MOREIRA SOUZA" w:date="2023-04-24T11:00:00Z">
            <w:rPr>
              <w:ins w:id="588" w:author="TIAGO MOREIRA SOUZA" w:date="2023-04-24T09:05:00Z"/>
              <w:b/>
            </w:rPr>
          </w:rPrChange>
        </w:rPr>
        <w:pPrChange w:id="589" w:author="TIAGO MOREIRA SOUZA" w:date="2023-04-24T09:43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590" w:author="TIAGO MOREIRA SOUZA" w:date="2023-04-24T09:43:00Z">
        <w:r w:rsidRPr="0056545F">
          <w:rPr>
            <w:color w:val="FF0000"/>
            <w:rPrChange w:id="591" w:author="TIAGO MOREIRA SOUZA" w:date="2023-04-24T11:00:00Z">
              <w:rPr>
                <w:b/>
              </w:rPr>
            </w:rPrChange>
          </w:rPr>
          <w:t>R:</w:t>
        </w:r>
      </w:ins>
      <w:ins w:id="592" w:author="TIAGO MOREIRA SOUZA" w:date="2023-04-24T10:59:00Z">
        <w:r w:rsidR="0056545F" w:rsidRPr="0056545F">
          <w:rPr>
            <w:color w:val="FF0000"/>
            <w:rPrChange w:id="593" w:author="TIAGO MOREIRA SOUZA" w:date="2023-04-24T11:00:00Z">
              <w:rPr>
                <w:b/>
              </w:rPr>
            </w:rPrChange>
          </w:rPr>
          <w:t xml:space="preserve"> Possibilidades de conexões à Rede de Internet.</w:t>
        </w:r>
      </w:ins>
    </w:p>
    <w:p w:rsidR="007114F6" w:rsidRDefault="007114F6" w:rsidP="00DA5E75">
      <w:pPr>
        <w:pStyle w:val="PargrafodaLista"/>
        <w:numPr>
          <w:ilvl w:val="1"/>
          <w:numId w:val="2"/>
        </w:numPr>
        <w:jc w:val="both"/>
        <w:rPr>
          <w:ins w:id="594" w:author="TIAGO MOREIRA SOUZA" w:date="2023-04-24T09:05:00Z"/>
          <w:b/>
        </w:rPr>
      </w:pPr>
      <w:ins w:id="595" w:author="TIAGO MOREIRA SOUZA" w:date="2023-04-24T09:05:00Z">
        <w:r>
          <w:rPr>
            <w:b/>
          </w:rPr>
          <w:t>Personalização:</w:t>
        </w:r>
      </w:ins>
    </w:p>
    <w:p w:rsidR="007114F6" w:rsidRPr="0056545F" w:rsidRDefault="00EE33D7" w:rsidP="00EE33D7">
      <w:pPr>
        <w:pStyle w:val="PargrafodaLista"/>
        <w:ind w:left="1440"/>
        <w:jc w:val="both"/>
        <w:rPr>
          <w:ins w:id="596" w:author="TIAGO MOREIRA SOUZA" w:date="2023-04-24T10:59:00Z"/>
          <w:color w:val="FF0000"/>
          <w:rPrChange w:id="597" w:author="TIAGO MOREIRA SOUZA" w:date="2023-04-24T11:00:00Z">
            <w:rPr>
              <w:ins w:id="598" w:author="TIAGO MOREIRA SOUZA" w:date="2023-04-24T10:59:00Z"/>
              <w:b/>
              <w:color w:val="FF0000"/>
            </w:rPr>
          </w:rPrChange>
        </w:rPr>
      </w:pPr>
      <w:ins w:id="599" w:author="TIAGO MOREIRA SOUZA" w:date="2023-04-24T09:43:00Z">
        <w:r w:rsidRPr="0056545F">
          <w:rPr>
            <w:color w:val="FF0000"/>
            <w:rPrChange w:id="600" w:author="TIAGO MOREIRA SOUZA" w:date="2023-04-24T11:00:00Z">
              <w:rPr>
                <w:b/>
              </w:rPr>
            </w:rPrChange>
          </w:rPr>
          <w:t>R:</w:t>
        </w:r>
      </w:ins>
      <w:ins w:id="601" w:author="TIAGO MOREIRA SOUZA" w:date="2023-04-24T10:59:00Z">
        <w:r w:rsidR="0056545F" w:rsidRPr="0056545F">
          <w:rPr>
            <w:color w:val="FF0000"/>
            <w:rPrChange w:id="602" w:author="TIAGO MOREIRA SOUZA" w:date="2023-04-24T11:00:00Z">
              <w:rPr>
                <w:b/>
              </w:rPr>
            </w:rPrChange>
          </w:rPr>
          <w:t xml:space="preserve"> Customização do sistema.</w:t>
        </w:r>
      </w:ins>
    </w:p>
    <w:p w:rsidR="0056545F" w:rsidRPr="0056545F" w:rsidRDefault="0056545F">
      <w:pPr>
        <w:pStyle w:val="PargrafodaLista"/>
        <w:ind w:left="1440"/>
        <w:jc w:val="both"/>
        <w:rPr>
          <w:ins w:id="603" w:author="TIAGO MOREIRA SOUZA" w:date="2023-04-24T09:05:00Z"/>
          <w:b/>
          <w:color w:val="FF0000"/>
          <w:rPrChange w:id="604" w:author="TIAGO MOREIRA SOUZA" w:date="2023-04-24T10:59:00Z">
            <w:rPr>
              <w:ins w:id="605" w:author="TIAGO MOREIRA SOUZA" w:date="2023-04-24T09:05:00Z"/>
              <w:b/>
            </w:rPr>
          </w:rPrChange>
        </w:rPr>
        <w:pPrChange w:id="606" w:author="TIAGO MOREIRA SOUZA" w:date="2023-04-24T09:43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</w:p>
    <w:p w:rsidR="007114F6" w:rsidRDefault="007114F6" w:rsidP="00DA5E75">
      <w:pPr>
        <w:pStyle w:val="PargrafodaLista"/>
        <w:numPr>
          <w:ilvl w:val="1"/>
          <w:numId w:val="2"/>
        </w:numPr>
        <w:jc w:val="both"/>
        <w:rPr>
          <w:ins w:id="607" w:author="TIAGO MOREIRA SOUZA" w:date="2023-04-24T09:05:00Z"/>
          <w:b/>
        </w:rPr>
      </w:pPr>
      <w:ins w:id="608" w:author="TIAGO MOREIRA SOUZA" w:date="2023-04-24T09:05:00Z">
        <w:r>
          <w:rPr>
            <w:b/>
          </w:rPr>
          <w:lastRenderedPageBreak/>
          <w:t>Região:</w:t>
        </w:r>
      </w:ins>
    </w:p>
    <w:p w:rsidR="007114F6" w:rsidRPr="0056545F" w:rsidRDefault="00EE33D7">
      <w:pPr>
        <w:pStyle w:val="PargrafodaLista"/>
        <w:ind w:left="1440"/>
        <w:jc w:val="both"/>
        <w:rPr>
          <w:ins w:id="609" w:author="TIAGO MOREIRA SOUZA" w:date="2023-04-24T09:05:00Z"/>
          <w:color w:val="FF0000"/>
          <w:rPrChange w:id="610" w:author="TIAGO MOREIRA SOUZA" w:date="2023-04-24T11:00:00Z">
            <w:rPr>
              <w:ins w:id="611" w:author="TIAGO MOREIRA SOUZA" w:date="2023-04-24T09:05:00Z"/>
              <w:b/>
            </w:rPr>
          </w:rPrChange>
        </w:rPr>
        <w:pPrChange w:id="612" w:author="TIAGO MOREIRA SOUZA" w:date="2023-04-24T09:43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613" w:author="TIAGO MOREIRA SOUZA" w:date="2023-04-24T09:43:00Z">
        <w:r w:rsidRPr="0056545F">
          <w:rPr>
            <w:color w:val="FF0000"/>
            <w:rPrChange w:id="614" w:author="TIAGO MOREIRA SOUZA" w:date="2023-04-24T11:00:00Z">
              <w:rPr>
                <w:b/>
              </w:rPr>
            </w:rPrChange>
          </w:rPr>
          <w:t>R:</w:t>
        </w:r>
      </w:ins>
      <w:ins w:id="615" w:author="TIAGO MOREIRA SOUZA" w:date="2023-04-24T10:59:00Z">
        <w:r w:rsidR="0056545F" w:rsidRPr="0056545F">
          <w:rPr>
            <w:color w:val="FF0000"/>
            <w:rPrChange w:id="616" w:author="TIAGO MOREIRA SOUZA" w:date="2023-04-24T11:00:00Z">
              <w:rPr>
                <w:b/>
              </w:rPr>
            </w:rPrChange>
          </w:rPr>
          <w:t xml:space="preserve"> País aonde </w:t>
        </w:r>
      </w:ins>
      <w:ins w:id="617" w:author="TIAGO MOREIRA SOUZA" w:date="2023-04-24T11:00:00Z">
        <w:r w:rsidR="0056545F" w:rsidRPr="0056545F">
          <w:rPr>
            <w:color w:val="FF0000"/>
            <w:rPrChange w:id="618" w:author="TIAGO MOREIRA SOUZA" w:date="2023-04-24T11:00:00Z">
              <w:rPr>
                <w:b/>
              </w:rPr>
            </w:rPrChange>
          </w:rPr>
          <w:t>o usuário reside.</w:t>
        </w:r>
      </w:ins>
    </w:p>
    <w:p w:rsidR="007114F6" w:rsidRDefault="007114F6" w:rsidP="00DA5E75">
      <w:pPr>
        <w:pStyle w:val="PargrafodaLista"/>
        <w:numPr>
          <w:ilvl w:val="1"/>
          <w:numId w:val="2"/>
        </w:numPr>
        <w:jc w:val="both"/>
        <w:rPr>
          <w:ins w:id="619" w:author="TIAGO MOREIRA SOUZA" w:date="2023-04-24T09:05:00Z"/>
          <w:b/>
        </w:rPr>
      </w:pPr>
      <w:ins w:id="620" w:author="TIAGO MOREIRA SOUZA" w:date="2023-04-24T09:05:00Z">
        <w:r>
          <w:rPr>
            <w:b/>
          </w:rPr>
          <w:t>Som:</w:t>
        </w:r>
      </w:ins>
    </w:p>
    <w:p w:rsidR="007114F6" w:rsidRPr="00582739" w:rsidRDefault="00EE33D7">
      <w:pPr>
        <w:pStyle w:val="PargrafodaLista"/>
        <w:ind w:left="1440"/>
        <w:jc w:val="both"/>
        <w:rPr>
          <w:ins w:id="621" w:author="TIAGO MOREIRA SOUZA" w:date="2023-04-24T09:05:00Z"/>
          <w:color w:val="FF0000"/>
          <w:rPrChange w:id="622" w:author="TIAGO MOREIRA SOUZA" w:date="2023-04-24T11:12:00Z">
            <w:rPr>
              <w:ins w:id="623" w:author="TIAGO MOREIRA SOUZA" w:date="2023-04-24T09:05:00Z"/>
              <w:b/>
            </w:rPr>
          </w:rPrChange>
        </w:rPr>
        <w:pPrChange w:id="624" w:author="TIAGO MOREIRA SOUZA" w:date="2023-04-24T09:43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625" w:author="TIAGO MOREIRA SOUZA" w:date="2023-04-24T09:43:00Z">
        <w:r w:rsidRPr="00582739">
          <w:rPr>
            <w:color w:val="FF0000"/>
            <w:rPrChange w:id="626" w:author="TIAGO MOREIRA SOUZA" w:date="2023-04-24T11:12:00Z">
              <w:rPr>
                <w:b/>
              </w:rPr>
            </w:rPrChange>
          </w:rPr>
          <w:t>R:</w:t>
        </w:r>
      </w:ins>
      <w:ins w:id="627" w:author="TIAGO MOREIRA SOUZA" w:date="2023-04-24T11:00:00Z">
        <w:r w:rsidR="0056545F" w:rsidRPr="00582739">
          <w:rPr>
            <w:color w:val="FF0000"/>
            <w:rPrChange w:id="628" w:author="TIAGO MOREIRA SOUZA" w:date="2023-04-24T11:12:00Z">
              <w:rPr>
                <w:b/>
              </w:rPr>
            </w:rPrChange>
          </w:rPr>
          <w:t xml:space="preserve"> </w:t>
        </w:r>
      </w:ins>
      <w:ins w:id="629" w:author="TIAGO MOREIRA SOUZA" w:date="2023-04-24T11:12:00Z">
        <w:r w:rsidR="00582739" w:rsidRPr="00582739">
          <w:rPr>
            <w:color w:val="FF0000"/>
            <w:rPrChange w:id="630" w:author="TIAGO MOREIRA SOUZA" w:date="2023-04-24T11:12:00Z">
              <w:rPr>
                <w:b/>
              </w:rPr>
            </w:rPrChange>
          </w:rPr>
          <w:t>Permite controlar o volume do som que sai do computador.</w:t>
        </w:r>
      </w:ins>
    </w:p>
    <w:p w:rsidR="007114F6" w:rsidRDefault="007114F6" w:rsidP="007114F6">
      <w:pPr>
        <w:pStyle w:val="PargrafodaLista"/>
        <w:numPr>
          <w:ilvl w:val="1"/>
          <w:numId w:val="2"/>
        </w:numPr>
        <w:jc w:val="both"/>
        <w:rPr>
          <w:ins w:id="631" w:author="TIAGO MOREIRA SOUZA" w:date="2023-04-24T09:06:00Z"/>
          <w:b/>
        </w:rPr>
      </w:pPr>
      <w:ins w:id="632" w:author="TIAGO MOREIRA SOUZA" w:date="2023-04-24T09:05:00Z">
        <w:r>
          <w:rPr>
            <w:b/>
          </w:rPr>
          <w:t>Wi</w:t>
        </w:r>
      </w:ins>
      <w:ins w:id="633" w:author="TIAGO MOREIRA SOUZA" w:date="2023-04-24T09:06:00Z">
        <w:r>
          <w:rPr>
            <w:b/>
          </w:rPr>
          <w:t>ndows Defender:</w:t>
        </w:r>
      </w:ins>
    </w:p>
    <w:p w:rsidR="007114F6" w:rsidRPr="00582739" w:rsidRDefault="00EE33D7">
      <w:pPr>
        <w:pStyle w:val="PargrafodaLista"/>
        <w:ind w:left="1440"/>
        <w:jc w:val="both"/>
        <w:rPr>
          <w:ins w:id="634" w:author="TIAGO MOREIRA SOUZA" w:date="2023-04-24T09:06:00Z"/>
          <w:color w:val="FF0000"/>
          <w:rPrChange w:id="635" w:author="TIAGO MOREIRA SOUZA" w:date="2023-04-24T11:13:00Z">
            <w:rPr>
              <w:ins w:id="636" w:author="TIAGO MOREIRA SOUZA" w:date="2023-04-24T09:06:00Z"/>
              <w:b/>
            </w:rPr>
          </w:rPrChange>
        </w:rPr>
        <w:pPrChange w:id="637" w:author="TIAGO MOREIRA SOUZA" w:date="2023-04-24T09:43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638" w:author="TIAGO MOREIRA SOUZA" w:date="2023-04-24T09:43:00Z">
        <w:r w:rsidRPr="00582739">
          <w:rPr>
            <w:color w:val="FF0000"/>
            <w:rPrChange w:id="639" w:author="TIAGO MOREIRA SOUZA" w:date="2023-04-24T11:13:00Z">
              <w:rPr>
                <w:b/>
              </w:rPr>
            </w:rPrChange>
          </w:rPr>
          <w:t>R:</w:t>
        </w:r>
      </w:ins>
      <w:ins w:id="640" w:author="TIAGO MOREIRA SOUZA" w:date="2023-04-24T11:13:00Z">
        <w:r w:rsidR="00582739" w:rsidRPr="00582739">
          <w:rPr>
            <w:color w:val="FF0000"/>
            <w:rPrChange w:id="641" w:author="TIAGO MOREIRA SOUZA" w:date="2023-04-24T11:13:00Z">
              <w:rPr>
                <w:b/>
              </w:rPr>
            </w:rPrChange>
          </w:rPr>
          <w:t xml:space="preserve"> É um aplicativo de segurança que ajuda pessoas e famílias a permanecerem mais seguras online com proteção contra malware, proteção da Web, notificações de segurança em tempo real e dicas de segurança.</w:t>
        </w:r>
      </w:ins>
    </w:p>
    <w:p w:rsidR="007114F6" w:rsidRDefault="007114F6" w:rsidP="007114F6">
      <w:pPr>
        <w:pStyle w:val="PargrafodaLista"/>
        <w:numPr>
          <w:ilvl w:val="1"/>
          <w:numId w:val="2"/>
        </w:numPr>
        <w:jc w:val="both"/>
        <w:rPr>
          <w:ins w:id="642" w:author="TIAGO MOREIRA SOUZA" w:date="2023-04-24T09:06:00Z"/>
          <w:b/>
        </w:rPr>
      </w:pPr>
      <w:ins w:id="643" w:author="TIAGO MOREIRA SOUZA" w:date="2023-04-24T09:06:00Z">
        <w:r>
          <w:rPr>
            <w:b/>
          </w:rPr>
          <w:t>Central de Facilidade de Acesso:</w:t>
        </w:r>
      </w:ins>
    </w:p>
    <w:p w:rsidR="007114F6" w:rsidRPr="00582739" w:rsidRDefault="00EE33D7">
      <w:pPr>
        <w:pStyle w:val="PargrafodaLista"/>
        <w:ind w:left="1440"/>
        <w:jc w:val="both"/>
        <w:rPr>
          <w:ins w:id="644" w:author="TIAGO MOREIRA SOUZA" w:date="2023-04-24T09:06:00Z"/>
          <w:color w:val="FF0000"/>
          <w:rPrChange w:id="645" w:author="TIAGO MOREIRA SOUZA" w:date="2023-04-24T11:13:00Z">
            <w:rPr>
              <w:ins w:id="646" w:author="TIAGO MOREIRA SOUZA" w:date="2023-04-24T09:06:00Z"/>
              <w:b/>
            </w:rPr>
          </w:rPrChange>
        </w:rPr>
        <w:pPrChange w:id="647" w:author="TIAGO MOREIRA SOUZA" w:date="2023-04-24T09:43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648" w:author="TIAGO MOREIRA SOUZA" w:date="2023-04-24T09:43:00Z">
        <w:r w:rsidRPr="00582739">
          <w:rPr>
            <w:color w:val="FF0000"/>
            <w:rPrChange w:id="649" w:author="TIAGO MOREIRA SOUZA" w:date="2023-04-24T11:13:00Z">
              <w:rPr>
                <w:b/>
              </w:rPr>
            </w:rPrChange>
          </w:rPr>
          <w:t>R:</w:t>
        </w:r>
      </w:ins>
      <w:ins w:id="650" w:author="TIAGO MOREIRA SOUZA" w:date="2023-04-24T11:13:00Z">
        <w:r w:rsidR="00582739" w:rsidRPr="00582739">
          <w:rPr>
            <w:color w:val="FF0000"/>
            <w:rPrChange w:id="651" w:author="TIAGO MOREIRA SOUZA" w:date="2023-04-24T11:13:00Z">
              <w:rPr>
                <w:b/>
              </w:rPr>
            </w:rPrChange>
          </w:rPr>
          <w:t xml:space="preserve"> Facilitar o uso do mouse</w:t>
        </w:r>
      </w:ins>
      <w:ins w:id="652" w:author="TIAGO MOREIRA SOUZA" w:date="2023-04-24T11:15:00Z">
        <w:r w:rsidR="00582739">
          <w:rPr>
            <w:color w:val="FF0000"/>
          </w:rPr>
          <w:t xml:space="preserve"> e </w:t>
        </w:r>
      </w:ins>
      <w:ins w:id="653" w:author="TIAGO MOREIRA SOUZA" w:date="2023-04-24T11:13:00Z">
        <w:r w:rsidR="00582739" w:rsidRPr="00582739">
          <w:rPr>
            <w:color w:val="FF0000"/>
            <w:rPrChange w:id="654" w:author="TIAGO MOREIRA SOUZA" w:date="2023-04-24T11:13:00Z">
              <w:rPr>
                <w:b/>
              </w:rPr>
            </w:rPrChange>
          </w:rPr>
          <w:t xml:space="preserve">o uso do teclado </w:t>
        </w:r>
      </w:ins>
      <w:ins w:id="655" w:author="TIAGO MOREIRA SOUZA" w:date="2023-04-24T11:14:00Z">
        <w:r w:rsidR="00582739" w:rsidRPr="00582739">
          <w:rPr>
            <w:color w:val="FF0000"/>
          </w:rPr>
          <w:t>e</w:t>
        </w:r>
      </w:ins>
      <w:ins w:id="656" w:author="TIAGO MOREIRA SOUZA" w:date="2023-04-24T11:15:00Z">
        <w:r w:rsidR="00582739">
          <w:rPr>
            <w:color w:val="FF0000"/>
          </w:rPr>
          <w:t>,</w:t>
        </w:r>
      </w:ins>
      <w:ins w:id="657" w:author="TIAGO MOREIRA SOUZA" w:date="2023-04-24T11:14:00Z">
        <w:r w:rsidR="00582739" w:rsidRPr="00582739">
          <w:rPr>
            <w:color w:val="FF0000"/>
          </w:rPr>
          <w:t xml:space="preserve"> usar</w:t>
        </w:r>
      </w:ins>
      <w:ins w:id="658" w:author="TIAGO MOREIRA SOUZA" w:date="2023-04-24T11:13:00Z">
        <w:r w:rsidR="00582739" w:rsidRPr="00582739">
          <w:rPr>
            <w:color w:val="FF0000"/>
            <w:rPrChange w:id="659" w:author="TIAGO MOREIRA SOUZA" w:date="2023-04-24T11:13:00Z">
              <w:rPr>
                <w:b/>
              </w:rPr>
            </w:rPrChange>
          </w:rPr>
          <w:t xml:space="preserve"> alternativas visuais ou de texto para sons.</w:t>
        </w:r>
      </w:ins>
    </w:p>
    <w:p w:rsidR="007114F6" w:rsidRDefault="007114F6" w:rsidP="007114F6">
      <w:pPr>
        <w:pStyle w:val="PargrafodaLista"/>
        <w:numPr>
          <w:ilvl w:val="1"/>
          <w:numId w:val="2"/>
        </w:numPr>
        <w:jc w:val="both"/>
        <w:rPr>
          <w:ins w:id="660" w:author="TIAGO MOREIRA SOUZA" w:date="2023-04-24T09:07:00Z"/>
          <w:b/>
        </w:rPr>
      </w:pPr>
      <w:ins w:id="661" w:author="TIAGO MOREIRA SOUZA" w:date="2023-04-24T09:06:00Z">
        <w:r>
          <w:rPr>
            <w:b/>
          </w:rPr>
          <w:t>Con</w:t>
        </w:r>
      </w:ins>
      <w:ins w:id="662" w:author="TIAGO MOREIRA SOUZA" w:date="2023-04-24T09:07:00Z">
        <w:r>
          <w:rPr>
            <w:b/>
          </w:rPr>
          <w:t>figurações do Tablet PC:</w:t>
        </w:r>
      </w:ins>
    </w:p>
    <w:p w:rsidR="007114F6" w:rsidRPr="00582739" w:rsidRDefault="00EE33D7">
      <w:pPr>
        <w:pStyle w:val="PargrafodaLista"/>
        <w:ind w:left="1440"/>
        <w:jc w:val="both"/>
        <w:rPr>
          <w:ins w:id="663" w:author="TIAGO MOREIRA SOUZA" w:date="2023-04-24T09:07:00Z"/>
          <w:color w:val="FF0000"/>
          <w:rPrChange w:id="664" w:author="TIAGO MOREIRA SOUZA" w:date="2023-04-24T11:14:00Z">
            <w:rPr>
              <w:ins w:id="665" w:author="TIAGO MOREIRA SOUZA" w:date="2023-04-24T09:07:00Z"/>
              <w:b/>
            </w:rPr>
          </w:rPrChange>
        </w:rPr>
        <w:pPrChange w:id="666" w:author="TIAGO MOREIRA SOUZA" w:date="2023-04-24T09:43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667" w:author="TIAGO MOREIRA SOUZA" w:date="2023-04-24T09:43:00Z">
        <w:r w:rsidRPr="00582739">
          <w:rPr>
            <w:color w:val="FF0000"/>
            <w:rPrChange w:id="668" w:author="TIAGO MOREIRA SOUZA" w:date="2023-04-24T11:14:00Z">
              <w:rPr>
                <w:b/>
              </w:rPr>
            </w:rPrChange>
          </w:rPr>
          <w:t>R:</w:t>
        </w:r>
      </w:ins>
      <w:ins w:id="669" w:author="TIAGO MOREIRA SOUZA" w:date="2023-04-24T11:14:00Z">
        <w:r w:rsidR="00582739" w:rsidRPr="00582739">
          <w:rPr>
            <w:color w:val="FF0000"/>
            <w:rPrChange w:id="670" w:author="TIAGO MOREIRA SOUZA" w:date="2023-04-24T11:14:00Z">
              <w:rPr>
                <w:b/>
              </w:rPr>
            </w:rPrChange>
          </w:rPr>
          <w:t xml:space="preserve"> Para ativar o modo tablet.</w:t>
        </w:r>
      </w:ins>
    </w:p>
    <w:p w:rsidR="007114F6" w:rsidRDefault="007114F6" w:rsidP="007114F6">
      <w:pPr>
        <w:pStyle w:val="PargrafodaLista"/>
        <w:numPr>
          <w:ilvl w:val="1"/>
          <w:numId w:val="2"/>
        </w:numPr>
        <w:jc w:val="both"/>
        <w:rPr>
          <w:ins w:id="671" w:author="TIAGO MOREIRA SOUZA" w:date="2023-04-24T09:08:00Z"/>
          <w:b/>
        </w:rPr>
      </w:pPr>
      <w:ins w:id="672" w:author="TIAGO MOREIRA SOUZA" w:date="2023-04-24T09:07:00Z">
        <w:r>
          <w:rPr>
            <w:b/>
          </w:rPr>
          <w:t>Espaços de Armazenamento:</w:t>
        </w:r>
      </w:ins>
    </w:p>
    <w:p w:rsidR="007114F6" w:rsidRPr="00582739" w:rsidRDefault="00EE33D7">
      <w:pPr>
        <w:pStyle w:val="PargrafodaLista"/>
        <w:ind w:left="1440"/>
        <w:jc w:val="both"/>
        <w:rPr>
          <w:ins w:id="673" w:author="TIAGO MOREIRA SOUZA" w:date="2023-04-24T09:08:00Z"/>
          <w:color w:val="FF0000"/>
          <w:rPrChange w:id="674" w:author="TIAGO MOREIRA SOUZA" w:date="2023-04-24T11:15:00Z">
            <w:rPr>
              <w:ins w:id="675" w:author="TIAGO MOREIRA SOUZA" w:date="2023-04-24T09:08:00Z"/>
              <w:b/>
            </w:rPr>
          </w:rPrChange>
        </w:rPr>
        <w:pPrChange w:id="676" w:author="TIAGO MOREIRA SOUZA" w:date="2023-04-24T09:43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677" w:author="TIAGO MOREIRA SOUZA" w:date="2023-04-24T09:43:00Z">
        <w:r w:rsidRPr="00582739">
          <w:rPr>
            <w:color w:val="FF0000"/>
            <w:rPrChange w:id="678" w:author="TIAGO MOREIRA SOUZA" w:date="2023-04-24T11:15:00Z">
              <w:rPr>
                <w:b/>
              </w:rPr>
            </w:rPrChange>
          </w:rPr>
          <w:t>R:</w:t>
        </w:r>
      </w:ins>
      <w:ins w:id="679" w:author="TIAGO MOREIRA SOUZA" w:date="2023-04-24T11:15:00Z">
        <w:r w:rsidR="00582739" w:rsidRPr="00582739">
          <w:rPr>
            <w:color w:val="FF0000"/>
            <w:rPrChange w:id="680" w:author="TIAGO MOREIRA SOUZA" w:date="2023-04-24T11:15:00Z">
              <w:rPr>
                <w:b/>
              </w:rPr>
            </w:rPrChange>
          </w:rPr>
          <w:t xml:space="preserve"> Ajuda a proteger seus dados contra falhas de unidade e estender o armazenamento ao longo do tempo à medida que você adiciona unidades ao computador.</w:t>
        </w:r>
      </w:ins>
    </w:p>
    <w:p w:rsidR="007114F6" w:rsidRDefault="007114F6" w:rsidP="007114F6">
      <w:pPr>
        <w:pStyle w:val="PargrafodaLista"/>
        <w:numPr>
          <w:ilvl w:val="1"/>
          <w:numId w:val="2"/>
        </w:numPr>
        <w:jc w:val="both"/>
        <w:rPr>
          <w:ins w:id="681" w:author="TIAGO MOREIRA SOUZA" w:date="2023-04-24T09:08:00Z"/>
          <w:b/>
        </w:rPr>
      </w:pPr>
      <w:ins w:id="682" w:author="TIAGO MOREIRA SOUZA" w:date="2023-04-24T09:08:00Z">
        <w:r>
          <w:rPr>
            <w:b/>
          </w:rPr>
          <w:t>Gerenciador de Áudio HD Realtek:</w:t>
        </w:r>
      </w:ins>
    </w:p>
    <w:p w:rsidR="007114F6" w:rsidRPr="00582739" w:rsidRDefault="00EE33D7">
      <w:pPr>
        <w:pStyle w:val="PargrafodaLista"/>
        <w:ind w:left="1440"/>
        <w:jc w:val="both"/>
        <w:rPr>
          <w:ins w:id="683" w:author="TIAGO MOREIRA SOUZA" w:date="2023-04-24T09:08:00Z"/>
          <w:color w:val="FF0000"/>
          <w:rPrChange w:id="684" w:author="TIAGO MOREIRA SOUZA" w:date="2023-04-24T11:16:00Z">
            <w:rPr>
              <w:ins w:id="685" w:author="TIAGO MOREIRA SOUZA" w:date="2023-04-24T09:08:00Z"/>
              <w:b/>
            </w:rPr>
          </w:rPrChange>
        </w:rPr>
        <w:pPrChange w:id="686" w:author="TIAGO MOREIRA SOUZA" w:date="2023-04-24T09:43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687" w:author="TIAGO MOREIRA SOUZA" w:date="2023-04-24T09:43:00Z">
        <w:r w:rsidRPr="00582739">
          <w:rPr>
            <w:color w:val="FF0000"/>
            <w:rPrChange w:id="688" w:author="TIAGO MOREIRA SOUZA" w:date="2023-04-24T11:16:00Z">
              <w:rPr>
                <w:b/>
              </w:rPr>
            </w:rPrChange>
          </w:rPr>
          <w:t>R:</w:t>
        </w:r>
      </w:ins>
      <w:ins w:id="689" w:author="TIAGO MOREIRA SOUZA" w:date="2023-04-24T11:16:00Z">
        <w:r w:rsidR="00582739" w:rsidRPr="00582739">
          <w:rPr>
            <w:color w:val="FF0000"/>
            <w:rPrChange w:id="690" w:author="TIAGO MOREIRA SOUZA" w:date="2023-04-24T11:16:00Z">
              <w:rPr>
                <w:b/>
              </w:rPr>
            </w:rPrChange>
          </w:rPr>
          <w:t xml:space="preserve"> Este pacote contém o driver do codec de áudio de alta definição Realtek. O driver de áudio é o software que ajuda o sistema operacional a se comunicar com dispositivos de áudio, como placas de som e alto-falantes.</w:t>
        </w:r>
      </w:ins>
    </w:p>
    <w:p w:rsidR="007114F6" w:rsidRDefault="007114F6" w:rsidP="007114F6">
      <w:pPr>
        <w:pStyle w:val="PargrafodaLista"/>
        <w:numPr>
          <w:ilvl w:val="1"/>
          <w:numId w:val="2"/>
        </w:numPr>
        <w:jc w:val="both"/>
        <w:rPr>
          <w:ins w:id="691" w:author="TIAGO MOREIRA SOUZA" w:date="2023-04-24T09:08:00Z"/>
          <w:b/>
        </w:rPr>
      </w:pPr>
      <w:ins w:id="692" w:author="TIAGO MOREIRA SOUZA" w:date="2023-04-24T09:08:00Z">
        <w:r>
          <w:rPr>
            <w:b/>
          </w:rPr>
          <w:t>Grupo Doméstico:</w:t>
        </w:r>
      </w:ins>
    </w:p>
    <w:p w:rsidR="007114F6" w:rsidRPr="00582739" w:rsidRDefault="00EE33D7">
      <w:pPr>
        <w:pStyle w:val="PargrafodaLista"/>
        <w:ind w:left="1440"/>
        <w:jc w:val="both"/>
        <w:rPr>
          <w:ins w:id="693" w:author="TIAGO MOREIRA SOUZA" w:date="2023-04-24T09:08:00Z"/>
          <w:color w:val="FF0000"/>
          <w:rPrChange w:id="694" w:author="TIAGO MOREIRA SOUZA" w:date="2023-04-24T11:17:00Z">
            <w:rPr>
              <w:ins w:id="695" w:author="TIAGO MOREIRA SOUZA" w:date="2023-04-24T09:08:00Z"/>
              <w:b/>
            </w:rPr>
          </w:rPrChange>
        </w:rPr>
        <w:pPrChange w:id="696" w:author="TIAGO MOREIRA SOUZA" w:date="2023-04-24T09:43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697" w:author="TIAGO MOREIRA SOUZA" w:date="2023-04-24T09:43:00Z">
        <w:r w:rsidRPr="00582739">
          <w:rPr>
            <w:color w:val="FF0000"/>
            <w:rPrChange w:id="698" w:author="TIAGO MOREIRA SOUZA" w:date="2023-04-24T11:17:00Z">
              <w:rPr>
                <w:b/>
              </w:rPr>
            </w:rPrChange>
          </w:rPr>
          <w:t>R:</w:t>
        </w:r>
      </w:ins>
      <w:ins w:id="699" w:author="TIAGO MOREIRA SOUZA" w:date="2023-04-24T11:16:00Z">
        <w:r w:rsidR="00582739" w:rsidRPr="00582739">
          <w:rPr>
            <w:color w:val="FF0000"/>
            <w:rPrChange w:id="700" w:author="TIAGO MOREIRA SOUZA" w:date="2023-04-24T11:17:00Z">
              <w:rPr>
                <w:b/>
              </w:rPr>
            </w:rPrChange>
          </w:rPr>
          <w:t xml:space="preserve"> É um grupo de computadores em uma rede doméstica que podem compartilhar arquivos e impressoras. O uso de um grupo doméstico facilita o compartilhamento. Você pode compartilhar imagens, músicas, vídeos, documentos e impressoras com outras pessoas do seu grupo doméstico.</w:t>
        </w:r>
      </w:ins>
    </w:p>
    <w:p w:rsidR="007114F6" w:rsidRDefault="007114F6" w:rsidP="007114F6">
      <w:pPr>
        <w:pStyle w:val="PargrafodaLista"/>
        <w:numPr>
          <w:ilvl w:val="1"/>
          <w:numId w:val="2"/>
        </w:numPr>
        <w:jc w:val="both"/>
        <w:rPr>
          <w:ins w:id="701" w:author="TIAGO MOREIRA SOUZA" w:date="2023-04-24T09:09:00Z"/>
          <w:b/>
        </w:rPr>
      </w:pPr>
      <w:ins w:id="702" w:author="TIAGO MOREIRA SOUZA" w:date="2023-04-24T09:08:00Z">
        <w:r>
          <w:rPr>
            <w:b/>
          </w:rPr>
          <w:t>Opç</w:t>
        </w:r>
      </w:ins>
      <w:ins w:id="703" w:author="TIAGO MOREIRA SOUZA" w:date="2023-04-24T09:09:00Z">
        <w:r>
          <w:rPr>
            <w:b/>
          </w:rPr>
          <w:t>ões de Energia:</w:t>
        </w:r>
      </w:ins>
    </w:p>
    <w:p w:rsidR="007114F6" w:rsidRPr="00582739" w:rsidRDefault="00EE33D7">
      <w:pPr>
        <w:pStyle w:val="PargrafodaLista"/>
        <w:ind w:left="1440"/>
        <w:jc w:val="both"/>
        <w:rPr>
          <w:ins w:id="704" w:author="TIAGO MOREIRA SOUZA" w:date="2023-04-24T09:09:00Z"/>
          <w:color w:val="FF0000"/>
          <w:rPrChange w:id="705" w:author="TIAGO MOREIRA SOUZA" w:date="2023-04-24T11:18:00Z">
            <w:rPr>
              <w:ins w:id="706" w:author="TIAGO MOREIRA SOUZA" w:date="2023-04-24T09:09:00Z"/>
              <w:b/>
            </w:rPr>
          </w:rPrChange>
        </w:rPr>
        <w:pPrChange w:id="707" w:author="TIAGO MOREIRA SOUZA" w:date="2023-04-24T09:42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708" w:author="TIAGO MOREIRA SOUZA" w:date="2023-04-24T09:43:00Z">
        <w:r w:rsidRPr="00582739">
          <w:rPr>
            <w:color w:val="FF0000"/>
            <w:rPrChange w:id="709" w:author="TIAGO MOREIRA SOUZA" w:date="2023-04-24T11:18:00Z">
              <w:rPr>
                <w:b/>
              </w:rPr>
            </w:rPrChange>
          </w:rPr>
          <w:t>R:</w:t>
        </w:r>
      </w:ins>
      <w:ins w:id="710" w:author="TIAGO MOREIRA SOUZA" w:date="2023-04-24T11:17:00Z">
        <w:r w:rsidR="00582739" w:rsidRPr="00582739">
          <w:rPr>
            <w:color w:val="FF0000"/>
            <w:rPrChange w:id="711" w:author="TIAGO MOREIRA SOUZA" w:date="2023-04-24T11:18:00Z">
              <w:rPr>
                <w:b/>
              </w:rPr>
            </w:rPrChange>
          </w:rPr>
          <w:t xml:space="preserve"> Podemos configurar quanto tempo o monitor ou o HD podem ser desligados ou suspensos, escolher a função dos botões de energia, e colocar uma senha para desbloquear o computador quando sair do estado de suspensão.</w:t>
        </w:r>
      </w:ins>
    </w:p>
    <w:p w:rsidR="007114F6" w:rsidRDefault="007114F6" w:rsidP="007114F6">
      <w:pPr>
        <w:pStyle w:val="PargrafodaLista"/>
        <w:numPr>
          <w:ilvl w:val="1"/>
          <w:numId w:val="2"/>
        </w:numPr>
        <w:jc w:val="both"/>
        <w:rPr>
          <w:ins w:id="712" w:author="TIAGO MOREIRA SOUZA" w:date="2023-04-24T09:09:00Z"/>
          <w:b/>
        </w:rPr>
      </w:pPr>
      <w:ins w:id="713" w:author="TIAGO MOREIRA SOUZA" w:date="2023-04-24T09:09:00Z">
        <w:r>
          <w:rPr>
            <w:b/>
          </w:rPr>
          <w:lastRenderedPageBreak/>
          <w:t>Programa e Recursos:</w:t>
        </w:r>
      </w:ins>
    </w:p>
    <w:p w:rsidR="007114F6" w:rsidRPr="00582739" w:rsidRDefault="00EE33D7">
      <w:pPr>
        <w:pStyle w:val="PargrafodaLista"/>
        <w:ind w:left="1440"/>
        <w:jc w:val="both"/>
        <w:rPr>
          <w:ins w:id="714" w:author="TIAGO MOREIRA SOUZA" w:date="2023-04-24T09:09:00Z"/>
          <w:color w:val="FF0000"/>
          <w:rPrChange w:id="715" w:author="TIAGO MOREIRA SOUZA" w:date="2023-04-24T11:20:00Z">
            <w:rPr>
              <w:ins w:id="716" w:author="TIAGO MOREIRA SOUZA" w:date="2023-04-24T09:09:00Z"/>
              <w:b/>
            </w:rPr>
          </w:rPrChange>
        </w:rPr>
        <w:pPrChange w:id="717" w:author="TIAGO MOREIRA SOUZA" w:date="2023-04-24T09:42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718" w:author="TIAGO MOREIRA SOUZA" w:date="2023-04-24T09:42:00Z">
        <w:r w:rsidRPr="00582739">
          <w:rPr>
            <w:color w:val="FF0000"/>
            <w:rPrChange w:id="719" w:author="TIAGO MOREIRA SOUZA" w:date="2023-04-24T11:20:00Z">
              <w:rPr>
                <w:b/>
              </w:rPr>
            </w:rPrChange>
          </w:rPr>
          <w:t>R:</w:t>
        </w:r>
      </w:ins>
      <w:ins w:id="720" w:author="TIAGO MOREIRA SOUZA" w:date="2023-04-24T11:19:00Z">
        <w:r w:rsidR="00582739" w:rsidRPr="00582739">
          <w:rPr>
            <w:color w:val="FF0000"/>
            <w:rPrChange w:id="721" w:author="TIAGO MOREIRA SOUZA" w:date="2023-04-24T11:20:00Z">
              <w:rPr>
                <w:b/>
              </w:rPr>
            </w:rPrChange>
          </w:rPr>
          <w:t xml:space="preserve"> Permite configurar os programas, as ferramentas e os recursos do Windows.</w:t>
        </w:r>
      </w:ins>
    </w:p>
    <w:p w:rsidR="007114F6" w:rsidRDefault="007114F6" w:rsidP="007114F6">
      <w:pPr>
        <w:pStyle w:val="PargrafodaLista"/>
        <w:numPr>
          <w:ilvl w:val="1"/>
          <w:numId w:val="2"/>
        </w:numPr>
        <w:jc w:val="both"/>
        <w:rPr>
          <w:ins w:id="722" w:author="TIAGO MOREIRA SOUZA" w:date="2023-04-24T09:09:00Z"/>
          <w:b/>
        </w:rPr>
      </w:pPr>
      <w:ins w:id="723" w:author="TIAGO MOREIRA SOUZA" w:date="2023-04-24T09:09:00Z">
        <w:r>
          <w:rPr>
            <w:b/>
          </w:rPr>
          <w:t>Reprodução Automática:</w:t>
        </w:r>
      </w:ins>
    </w:p>
    <w:p w:rsidR="007114F6" w:rsidRPr="00582739" w:rsidRDefault="00EE33D7">
      <w:pPr>
        <w:pStyle w:val="PargrafodaLista"/>
        <w:ind w:left="1440"/>
        <w:jc w:val="both"/>
        <w:rPr>
          <w:ins w:id="724" w:author="TIAGO MOREIRA SOUZA" w:date="2023-04-24T09:09:00Z"/>
          <w:color w:val="FF0000"/>
          <w:rPrChange w:id="725" w:author="TIAGO MOREIRA SOUZA" w:date="2023-04-24T11:20:00Z">
            <w:rPr>
              <w:ins w:id="726" w:author="TIAGO MOREIRA SOUZA" w:date="2023-04-24T09:09:00Z"/>
              <w:b/>
            </w:rPr>
          </w:rPrChange>
        </w:rPr>
        <w:pPrChange w:id="727" w:author="TIAGO MOREIRA SOUZA" w:date="2023-04-24T09:42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728" w:author="TIAGO MOREIRA SOUZA" w:date="2023-04-24T09:42:00Z">
        <w:r w:rsidRPr="00582739">
          <w:rPr>
            <w:color w:val="FF0000"/>
            <w:rPrChange w:id="729" w:author="TIAGO MOREIRA SOUZA" w:date="2023-04-24T11:20:00Z">
              <w:rPr>
                <w:b/>
              </w:rPr>
            </w:rPrChange>
          </w:rPr>
          <w:t>R:</w:t>
        </w:r>
      </w:ins>
      <w:ins w:id="730" w:author="TIAGO MOREIRA SOUZA" w:date="2023-04-24T11:20:00Z">
        <w:r w:rsidR="00582739" w:rsidRPr="00582739">
          <w:rPr>
            <w:color w:val="FF0000"/>
            <w:rPrChange w:id="731" w:author="TIAGO MOREIRA SOUZA" w:date="2023-04-24T11:20:00Z">
              <w:rPr>
                <w:b/>
              </w:rPr>
            </w:rPrChange>
          </w:rPr>
          <w:t xml:space="preserve"> Permite que mídias e dispositivos sejam reconhecidos no momento em que são conectados ao computador e as ações compatíveis com cada um e com seus conteúdos sejam sugeridas automaticamente.</w:t>
        </w:r>
      </w:ins>
    </w:p>
    <w:p w:rsidR="007114F6" w:rsidRDefault="007114F6" w:rsidP="007114F6">
      <w:pPr>
        <w:pStyle w:val="PargrafodaLista"/>
        <w:numPr>
          <w:ilvl w:val="1"/>
          <w:numId w:val="2"/>
        </w:numPr>
        <w:jc w:val="both"/>
        <w:rPr>
          <w:ins w:id="732" w:author="TIAGO MOREIRA SOUZA" w:date="2023-04-24T09:09:00Z"/>
          <w:b/>
        </w:rPr>
      </w:pPr>
      <w:ins w:id="733" w:author="TIAGO MOREIRA SOUZA" w:date="2023-04-24T09:09:00Z">
        <w:r>
          <w:rPr>
            <w:b/>
          </w:rPr>
          <w:t>Teclado:</w:t>
        </w:r>
      </w:ins>
    </w:p>
    <w:p w:rsidR="007114F6" w:rsidRPr="00582739" w:rsidRDefault="00EE33D7">
      <w:pPr>
        <w:pStyle w:val="PargrafodaLista"/>
        <w:ind w:left="1440"/>
        <w:jc w:val="both"/>
        <w:rPr>
          <w:ins w:id="734" w:author="TIAGO MOREIRA SOUZA" w:date="2023-04-24T09:09:00Z"/>
          <w:color w:val="FF0000"/>
          <w:rPrChange w:id="735" w:author="TIAGO MOREIRA SOUZA" w:date="2023-04-24T11:21:00Z">
            <w:rPr>
              <w:ins w:id="736" w:author="TIAGO MOREIRA SOUZA" w:date="2023-04-24T09:09:00Z"/>
              <w:b/>
            </w:rPr>
          </w:rPrChange>
        </w:rPr>
        <w:pPrChange w:id="737" w:author="TIAGO MOREIRA SOUZA" w:date="2023-04-24T09:42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738" w:author="TIAGO MOREIRA SOUZA" w:date="2023-04-24T09:42:00Z">
        <w:r w:rsidRPr="00582739">
          <w:rPr>
            <w:color w:val="FF0000"/>
            <w:rPrChange w:id="739" w:author="TIAGO MOREIRA SOUZA" w:date="2023-04-24T11:21:00Z">
              <w:rPr>
                <w:b/>
              </w:rPr>
            </w:rPrChange>
          </w:rPr>
          <w:t>R:</w:t>
        </w:r>
      </w:ins>
      <w:ins w:id="740" w:author="TIAGO MOREIRA SOUZA" w:date="2023-04-24T11:20:00Z">
        <w:r w:rsidR="00582739" w:rsidRPr="00582739">
          <w:rPr>
            <w:color w:val="FF0000"/>
            <w:rPrChange w:id="741" w:author="TIAGO MOREIRA SOUZA" w:date="2023-04-24T11:21:00Z">
              <w:rPr>
                <w:b/>
              </w:rPr>
            </w:rPrChange>
          </w:rPr>
          <w:t xml:space="preserve"> é um dispositivo que possui uma série de botões ou teclas, utilizado para inserir dados no computador. É um tipo de periférico de entrada utilizado pelo usuário para a entrada manual no sistema de dados e comandos.</w:t>
        </w:r>
      </w:ins>
    </w:p>
    <w:p w:rsidR="007114F6" w:rsidRDefault="007114F6" w:rsidP="007114F6">
      <w:pPr>
        <w:pStyle w:val="PargrafodaLista"/>
        <w:numPr>
          <w:ilvl w:val="1"/>
          <w:numId w:val="2"/>
        </w:numPr>
        <w:jc w:val="both"/>
        <w:rPr>
          <w:ins w:id="742" w:author="TIAGO MOREIRA SOUZA" w:date="2023-04-24T09:10:00Z"/>
          <w:b/>
        </w:rPr>
      </w:pPr>
      <w:ins w:id="743" w:author="TIAGO MOREIRA SOUZA" w:date="2023-04-24T09:09:00Z">
        <w:r>
          <w:rPr>
            <w:b/>
          </w:rPr>
          <w:t>Central de Re</w:t>
        </w:r>
      </w:ins>
      <w:ins w:id="744" w:author="TIAGO MOREIRA SOUZA" w:date="2023-04-24T09:10:00Z">
        <w:r>
          <w:rPr>
            <w:b/>
          </w:rPr>
          <w:t>de e Compartilhamento:</w:t>
        </w:r>
      </w:ins>
    </w:p>
    <w:p w:rsidR="007114F6" w:rsidRPr="00582739" w:rsidRDefault="00EE33D7">
      <w:pPr>
        <w:pStyle w:val="PargrafodaLista"/>
        <w:ind w:left="1440"/>
        <w:jc w:val="both"/>
        <w:rPr>
          <w:ins w:id="745" w:author="TIAGO MOREIRA SOUZA" w:date="2023-04-24T09:10:00Z"/>
          <w:color w:val="FF0000"/>
          <w:rPrChange w:id="746" w:author="TIAGO MOREIRA SOUZA" w:date="2023-04-24T11:26:00Z">
            <w:rPr>
              <w:ins w:id="747" w:author="TIAGO MOREIRA SOUZA" w:date="2023-04-24T09:10:00Z"/>
              <w:b/>
            </w:rPr>
          </w:rPrChange>
        </w:rPr>
        <w:pPrChange w:id="748" w:author="TIAGO MOREIRA SOUZA" w:date="2023-04-24T09:42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749" w:author="TIAGO MOREIRA SOUZA" w:date="2023-04-24T09:42:00Z">
        <w:r w:rsidRPr="00582739">
          <w:rPr>
            <w:color w:val="FF0000"/>
            <w:rPrChange w:id="750" w:author="TIAGO MOREIRA SOUZA" w:date="2023-04-24T11:26:00Z">
              <w:rPr>
                <w:b/>
              </w:rPr>
            </w:rPrChange>
          </w:rPr>
          <w:t>R:</w:t>
        </w:r>
      </w:ins>
      <w:ins w:id="751" w:author="TIAGO MOREIRA SOUZA" w:date="2023-04-24T11:26:00Z">
        <w:r w:rsidR="00582739" w:rsidRPr="00582739">
          <w:rPr>
            <w:color w:val="FF0000"/>
            <w:rPrChange w:id="752" w:author="TIAGO MOREIRA SOUZA" w:date="2023-04-24T11:26:00Z">
              <w:rPr/>
            </w:rPrChange>
          </w:rPr>
          <w:t xml:space="preserve"> </w:t>
        </w:r>
        <w:r w:rsidR="00582739" w:rsidRPr="00582739">
          <w:rPr>
            <w:color w:val="FF0000"/>
            <w:rPrChange w:id="753" w:author="TIAGO MOREIRA SOUZA" w:date="2023-04-24T11:26:00Z">
              <w:rPr>
                <w:b/>
              </w:rPr>
            </w:rPrChange>
          </w:rPr>
          <w:t>O compartilhamento de rede permite o acesso às informações por mais de uma pessoa através de mais de um dispositivo ao mesmo tempo ou em momentos diferentes.</w:t>
        </w:r>
      </w:ins>
    </w:p>
    <w:p w:rsidR="007114F6" w:rsidRDefault="007114F6" w:rsidP="007114F6">
      <w:pPr>
        <w:pStyle w:val="PargrafodaLista"/>
        <w:numPr>
          <w:ilvl w:val="1"/>
          <w:numId w:val="2"/>
        </w:numPr>
        <w:jc w:val="both"/>
        <w:rPr>
          <w:ins w:id="754" w:author="TIAGO MOREIRA SOUZA" w:date="2023-04-24T09:10:00Z"/>
          <w:b/>
        </w:rPr>
      </w:pPr>
      <w:ins w:id="755" w:author="TIAGO MOREIRA SOUZA" w:date="2023-04-24T09:10:00Z">
        <w:r>
          <w:rPr>
            <w:b/>
          </w:rPr>
          <w:t>Contas de Usuário:</w:t>
        </w:r>
      </w:ins>
    </w:p>
    <w:p w:rsidR="007114F6" w:rsidRPr="00582739" w:rsidRDefault="00EE33D7">
      <w:pPr>
        <w:pStyle w:val="PargrafodaLista"/>
        <w:ind w:left="1440"/>
        <w:jc w:val="both"/>
        <w:rPr>
          <w:ins w:id="756" w:author="TIAGO MOREIRA SOUZA" w:date="2023-04-24T09:11:00Z"/>
          <w:color w:val="FF0000"/>
          <w:rPrChange w:id="757" w:author="TIAGO MOREIRA SOUZA" w:date="2023-04-24T11:27:00Z">
            <w:rPr>
              <w:ins w:id="758" w:author="TIAGO MOREIRA SOUZA" w:date="2023-04-24T09:11:00Z"/>
              <w:b/>
            </w:rPr>
          </w:rPrChange>
        </w:rPr>
        <w:pPrChange w:id="759" w:author="TIAGO MOREIRA SOUZA" w:date="2023-04-24T09:42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760" w:author="TIAGO MOREIRA SOUZA" w:date="2023-04-24T09:42:00Z">
        <w:r w:rsidRPr="00582739">
          <w:rPr>
            <w:color w:val="FF0000"/>
            <w:rPrChange w:id="761" w:author="TIAGO MOREIRA SOUZA" w:date="2023-04-24T11:27:00Z">
              <w:rPr>
                <w:b/>
              </w:rPr>
            </w:rPrChange>
          </w:rPr>
          <w:t>R:</w:t>
        </w:r>
      </w:ins>
      <w:ins w:id="762" w:author="TIAGO MOREIRA SOUZA" w:date="2023-04-24T11:26:00Z">
        <w:r w:rsidR="00582739" w:rsidRPr="00582739">
          <w:rPr>
            <w:color w:val="FF0000"/>
            <w:rPrChange w:id="763" w:author="TIAGO MOREIRA SOUZA" w:date="2023-04-24T11:27:00Z">
              <w:rPr>
                <w:b/>
              </w:rPr>
            </w:rPrChange>
          </w:rPr>
          <w:t xml:space="preserve"> Permitem que uma pessoa tenha acesso ao computador e aos seus programas. Para entrar é necessário introduzir um nome para a conta e uma senha. As contas de usuário são criad</w:t>
        </w:r>
      </w:ins>
      <w:ins w:id="764" w:author="TIAGO MOREIRA SOUZA" w:date="2023-04-24T11:27:00Z">
        <w:r w:rsidR="00582739">
          <w:rPr>
            <w:color w:val="FF0000"/>
          </w:rPr>
          <w:t>a</w:t>
        </w:r>
      </w:ins>
      <w:ins w:id="765" w:author="TIAGO MOREIRA SOUZA" w:date="2023-04-24T11:26:00Z">
        <w:r w:rsidR="00582739" w:rsidRPr="00582739">
          <w:rPr>
            <w:color w:val="FF0000"/>
            <w:rPrChange w:id="766" w:author="TIAGO MOREIRA SOUZA" w:date="2023-04-24T11:27:00Z">
              <w:rPr>
                <w:b/>
              </w:rPr>
            </w:rPrChange>
          </w:rPr>
          <w:t>s pelo administrador do computador, que será responsável em permitir acesso para outras pessoas.</w:t>
        </w:r>
      </w:ins>
    </w:p>
    <w:p w:rsidR="007114F6" w:rsidRDefault="007114F6" w:rsidP="007114F6">
      <w:pPr>
        <w:pStyle w:val="PargrafodaLista"/>
        <w:numPr>
          <w:ilvl w:val="1"/>
          <w:numId w:val="2"/>
        </w:numPr>
        <w:jc w:val="both"/>
        <w:rPr>
          <w:ins w:id="767" w:author="TIAGO MOREIRA SOUZA" w:date="2023-04-24T09:11:00Z"/>
          <w:b/>
        </w:rPr>
      </w:pPr>
      <w:ins w:id="768" w:author="TIAGO MOREIRA SOUZA" w:date="2023-04-24T09:11:00Z">
        <w:r>
          <w:rPr>
            <w:b/>
          </w:rPr>
          <w:t>Ferramentas de Credenciais:</w:t>
        </w:r>
      </w:ins>
    </w:p>
    <w:p w:rsidR="007114F6" w:rsidRPr="00C6717E" w:rsidRDefault="00EE33D7">
      <w:pPr>
        <w:pStyle w:val="PargrafodaLista"/>
        <w:ind w:left="1440"/>
        <w:jc w:val="both"/>
        <w:rPr>
          <w:ins w:id="769" w:author="TIAGO MOREIRA SOUZA" w:date="2023-04-24T09:11:00Z"/>
          <w:color w:val="FF0000"/>
          <w:rPrChange w:id="770" w:author="TIAGO MOREIRA SOUZA" w:date="2023-04-24T11:28:00Z">
            <w:rPr>
              <w:ins w:id="771" w:author="TIAGO MOREIRA SOUZA" w:date="2023-04-24T09:11:00Z"/>
              <w:b/>
            </w:rPr>
          </w:rPrChange>
        </w:rPr>
        <w:pPrChange w:id="772" w:author="TIAGO MOREIRA SOUZA" w:date="2023-04-24T09:42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773" w:author="TIAGO MOREIRA SOUZA" w:date="2023-04-24T09:42:00Z">
        <w:r w:rsidRPr="00C6717E">
          <w:rPr>
            <w:color w:val="FF0000"/>
            <w:rPrChange w:id="774" w:author="TIAGO MOREIRA SOUZA" w:date="2023-04-24T11:28:00Z">
              <w:rPr>
                <w:b/>
              </w:rPr>
            </w:rPrChange>
          </w:rPr>
          <w:t>R:</w:t>
        </w:r>
      </w:ins>
      <w:ins w:id="775" w:author="TIAGO MOREIRA SOUZA" w:date="2023-04-24T11:28:00Z">
        <w:r w:rsidR="00C6717E" w:rsidRPr="00C6717E">
          <w:rPr>
            <w:color w:val="FF0000"/>
            <w:rPrChange w:id="776" w:author="TIAGO MOREIRA SOUZA" w:date="2023-04-24T11:28:00Z">
              <w:rPr>
                <w:b/>
              </w:rPr>
            </w:rPrChange>
          </w:rPr>
          <w:t xml:space="preserve"> Referem-se à verificação de identidade ou ferramentas para autenticação.</w:t>
        </w:r>
      </w:ins>
    </w:p>
    <w:p w:rsidR="007114F6" w:rsidRDefault="007114F6" w:rsidP="007114F6">
      <w:pPr>
        <w:pStyle w:val="PargrafodaLista"/>
        <w:numPr>
          <w:ilvl w:val="1"/>
          <w:numId w:val="2"/>
        </w:numPr>
        <w:jc w:val="both"/>
        <w:rPr>
          <w:ins w:id="777" w:author="TIAGO MOREIRA SOUZA" w:date="2023-04-24T09:11:00Z"/>
          <w:b/>
        </w:rPr>
      </w:pPr>
      <w:ins w:id="778" w:author="TIAGO MOREIRA SOUZA" w:date="2023-04-24T09:11:00Z">
        <w:r>
          <w:rPr>
            <w:b/>
          </w:rPr>
          <w:t>Histórico de Arquivos:</w:t>
        </w:r>
      </w:ins>
    </w:p>
    <w:p w:rsidR="007114F6" w:rsidRPr="00C6717E" w:rsidRDefault="00EE33D7">
      <w:pPr>
        <w:pStyle w:val="PargrafodaLista"/>
        <w:ind w:left="1440"/>
        <w:jc w:val="both"/>
        <w:rPr>
          <w:ins w:id="779" w:author="TIAGO MOREIRA SOUZA" w:date="2023-04-24T09:38:00Z"/>
          <w:color w:val="FF0000"/>
          <w:rPrChange w:id="780" w:author="TIAGO MOREIRA SOUZA" w:date="2023-04-24T11:29:00Z">
            <w:rPr>
              <w:ins w:id="781" w:author="TIAGO MOREIRA SOUZA" w:date="2023-04-24T09:38:00Z"/>
              <w:b/>
            </w:rPr>
          </w:rPrChange>
        </w:rPr>
        <w:pPrChange w:id="782" w:author="TIAGO MOREIRA SOUZA" w:date="2023-04-24T09:42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783" w:author="TIAGO MOREIRA SOUZA" w:date="2023-04-24T09:42:00Z">
        <w:r w:rsidRPr="00C6717E">
          <w:rPr>
            <w:color w:val="FF0000"/>
            <w:rPrChange w:id="784" w:author="TIAGO MOREIRA SOUZA" w:date="2023-04-24T11:29:00Z">
              <w:rPr>
                <w:b/>
              </w:rPr>
            </w:rPrChange>
          </w:rPr>
          <w:t>R:</w:t>
        </w:r>
      </w:ins>
      <w:ins w:id="785" w:author="TIAGO MOREIRA SOUZA" w:date="2023-04-24T11:28:00Z">
        <w:r w:rsidR="00C6717E" w:rsidRPr="00C6717E">
          <w:rPr>
            <w:color w:val="FF0000"/>
            <w:rPrChange w:id="786" w:author="TIAGO MOREIRA SOUZA" w:date="2023-04-24T11:29:00Z">
              <w:rPr>
                <w:b/>
              </w:rPr>
            </w:rPrChange>
          </w:rPr>
          <w:t xml:space="preserve"> </w:t>
        </w:r>
      </w:ins>
      <w:ins w:id="787" w:author="TIAGO MOREIRA SOUZA" w:date="2023-04-24T11:29:00Z">
        <w:r w:rsidR="00C6717E" w:rsidRPr="00C6717E">
          <w:rPr>
            <w:color w:val="FF0000"/>
            <w:rPrChange w:id="788" w:author="TIAGO MOREIRA SOUZA" w:date="2023-04-24T11:29:00Z">
              <w:rPr>
                <w:b/>
              </w:rPr>
            </w:rPrChange>
          </w:rPr>
          <w:t>É responsável pela guarda permanente, ordenação física, conservação, preservação e divulgação do seu acervo documental, organizado em 53 séries documentais.</w:t>
        </w:r>
      </w:ins>
    </w:p>
    <w:p w:rsidR="00EE33D7" w:rsidRDefault="00EE33D7" w:rsidP="007114F6">
      <w:pPr>
        <w:pStyle w:val="PargrafodaLista"/>
        <w:numPr>
          <w:ilvl w:val="1"/>
          <w:numId w:val="2"/>
        </w:numPr>
        <w:jc w:val="both"/>
        <w:rPr>
          <w:ins w:id="789" w:author="TIAGO MOREIRA SOUZA" w:date="2023-04-24T09:38:00Z"/>
          <w:b/>
        </w:rPr>
      </w:pPr>
      <w:ins w:id="790" w:author="TIAGO MOREIRA SOUZA" w:date="2023-04-24T09:38:00Z">
        <w:r>
          <w:rPr>
            <w:b/>
          </w:rPr>
          <w:t>Opções de Indexação:</w:t>
        </w:r>
      </w:ins>
    </w:p>
    <w:p w:rsidR="00EE33D7" w:rsidRPr="00C6717E" w:rsidRDefault="00EE33D7">
      <w:pPr>
        <w:pStyle w:val="PargrafodaLista"/>
        <w:ind w:left="1440"/>
        <w:jc w:val="both"/>
        <w:rPr>
          <w:ins w:id="791" w:author="TIAGO MOREIRA SOUZA" w:date="2023-04-24T09:38:00Z"/>
          <w:color w:val="FF0000"/>
          <w:rPrChange w:id="792" w:author="TIAGO MOREIRA SOUZA" w:date="2023-04-24T11:29:00Z">
            <w:rPr>
              <w:ins w:id="793" w:author="TIAGO MOREIRA SOUZA" w:date="2023-04-24T09:38:00Z"/>
              <w:b/>
            </w:rPr>
          </w:rPrChange>
        </w:rPr>
        <w:pPrChange w:id="794" w:author="TIAGO MOREIRA SOUZA" w:date="2023-04-24T09:42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795" w:author="TIAGO MOREIRA SOUZA" w:date="2023-04-24T09:42:00Z">
        <w:r w:rsidRPr="00C6717E">
          <w:rPr>
            <w:color w:val="FF0000"/>
            <w:rPrChange w:id="796" w:author="TIAGO MOREIRA SOUZA" w:date="2023-04-24T11:29:00Z">
              <w:rPr>
                <w:b/>
              </w:rPr>
            </w:rPrChange>
          </w:rPr>
          <w:t>R:</w:t>
        </w:r>
      </w:ins>
      <w:ins w:id="797" w:author="TIAGO MOREIRA SOUZA" w:date="2023-04-24T11:29:00Z">
        <w:r w:rsidR="00C6717E" w:rsidRPr="00C6717E">
          <w:rPr>
            <w:color w:val="FF0000"/>
            <w:rPrChange w:id="798" w:author="TIAGO MOREIRA SOUZA" w:date="2023-04-24T11:29:00Z">
              <w:rPr>
                <w:b/>
              </w:rPr>
            </w:rPrChange>
          </w:rPr>
          <w:t xml:space="preserve"> </w:t>
        </w:r>
        <w:r w:rsidR="00C6717E" w:rsidRPr="00C6717E">
          <w:rPr>
            <w:color w:val="FF0000"/>
          </w:rPr>
          <w:t>É</w:t>
        </w:r>
        <w:r w:rsidR="00C6717E" w:rsidRPr="00C6717E">
          <w:rPr>
            <w:color w:val="FF0000"/>
            <w:rPrChange w:id="799" w:author="TIAGO MOREIRA SOUZA" w:date="2023-04-24T11:29:00Z">
              <w:rPr>
                <w:b/>
              </w:rPr>
            </w:rPrChange>
          </w:rPr>
          <w:t xml:space="preserve"> o processo de examinar arquivos, mensagens de </w:t>
        </w:r>
        <w:r w:rsidR="00C6717E" w:rsidRPr="00C6717E">
          <w:rPr>
            <w:color w:val="FF0000"/>
          </w:rPr>
          <w:t>e-mail</w:t>
        </w:r>
        <w:r w:rsidR="00C6717E" w:rsidRPr="00C6717E">
          <w:rPr>
            <w:color w:val="FF0000"/>
            <w:rPrChange w:id="800" w:author="TIAGO MOREIRA SOUZA" w:date="2023-04-24T11:29:00Z">
              <w:rPr>
                <w:b/>
              </w:rPr>
            </w:rPrChange>
          </w:rPr>
          <w:t xml:space="preserve"> e outro conteúdo em seu computador e catalogar as informações, como as palavras e os metadados.</w:t>
        </w:r>
      </w:ins>
    </w:p>
    <w:p w:rsidR="00EE33D7" w:rsidRDefault="00EE33D7" w:rsidP="007114F6">
      <w:pPr>
        <w:pStyle w:val="PargrafodaLista"/>
        <w:numPr>
          <w:ilvl w:val="1"/>
          <w:numId w:val="2"/>
        </w:numPr>
        <w:jc w:val="both"/>
        <w:rPr>
          <w:ins w:id="801" w:author="TIAGO MOREIRA SOUZA" w:date="2023-04-24T09:38:00Z"/>
          <w:b/>
        </w:rPr>
      </w:pPr>
      <w:ins w:id="802" w:author="TIAGO MOREIRA SOUZA" w:date="2023-04-24T09:38:00Z">
        <w:r>
          <w:rPr>
            <w:b/>
          </w:rPr>
          <w:lastRenderedPageBreak/>
          <w:t>Programas Padrão:</w:t>
        </w:r>
      </w:ins>
    </w:p>
    <w:p w:rsidR="00EE33D7" w:rsidRPr="00C6717E" w:rsidRDefault="00EE33D7">
      <w:pPr>
        <w:pStyle w:val="PargrafodaLista"/>
        <w:ind w:left="1440"/>
        <w:jc w:val="both"/>
        <w:rPr>
          <w:ins w:id="803" w:author="TIAGO MOREIRA SOUZA" w:date="2023-04-24T09:38:00Z"/>
          <w:color w:val="FF0000"/>
          <w:rPrChange w:id="804" w:author="TIAGO MOREIRA SOUZA" w:date="2023-04-24T11:30:00Z">
            <w:rPr>
              <w:ins w:id="805" w:author="TIAGO MOREIRA SOUZA" w:date="2023-04-24T09:38:00Z"/>
              <w:b/>
            </w:rPr>
          </w:rPrChange>
        </w:rPr>
        <w:pPrChange w:id="806" w:author="TIAGO MOREIRA SOUZA" w:date="2023-04-24T09:42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807" w:author="TIAGO MOREIRA SOUZA" w:date="2023-04-24T09:42:00Z">
        <w:r w:rsidRPr="00C6717E">
          <w:rPr>
            <w:color w:val="FF0000"/>
            <w:rPrChange w:id="808" w:author="TIAGO MOREIRA SOUZA" w:date="2023-04-24T11:30:00Z">
              <w:rPr>
                <w:b/>
              </w:rPr>
            </w:rPrChange>
          </w:rPr>
          <w:t>R:</w:t>
        </w:r>
      </w:ins>
      <w:ins w:id="809" w:author="TIAGO MOREIRA SOUZA" w:date="2023-04-24T11:30:00Z">
        <w:r w:rsidR="00C6717E" w:rsidRPr="00C6717E">
          <w:rPr>
            <w:color w:val="FF0000"/>
            <w:rPrChange w:id="810" w:author="TIAGO MOREIRA SOUZA" w:date="2023-04-24T11:30:00Z">
              <w:rPr>
                <w:b/>
              </w:rPr>
            </w:rPrChange>
          </w:rPr>
          <w:t xml:space="preserve"> </w:t>
        </w:r>
        <w:r w:rsidR="00C6717E" w:rsidRPr="00C6717E">
          <w:rPr>
            <w:color w:val="FF0000"/>
          </w:rPr>
          <w:t>É</w:t>
        </w:r>
        <w:r w:rsidR="00C6717E" w:rsidRPr="00C6717E">
          <w:rPr>
            <w:color w:val="FF0000"/>
            <w:rPrChange w:id="811" w:author="TIAGO MOREIRA SOUZA" w:date="2023-04-24T11:30:00Z">
              <w:rPr>
                <w:b/>
              </w:rPr>
            </w:rPrChange>
          </w:rPr>
          <w:t xml:space="preserve"> o programa que o Windows usa quando você abre um determinado tipo de arquivo, como um arquivo de música, uma imagem ou uma página da Web.</w:t>
        </w:r>
      </w:ins>
    </w:p>
    <w:p w:rsidR="00EE33D7" w:rsidRDefault="00EE33D7" w:rsidP="007114F6">
      <w:pPr>
        <w:pStyle w:val="PargrafodaLista"/>
        <w:numPr>
          <w:ilvl w:val="1"/>
          <w:numId w:val="2"/>
        </w:numPr>
        <w:jc w:val="both"/>
        <w:rPr>
          <w:ins w:id="812" w:author="TIAGO MOREIRA SOUZA" w:date="2023-04-24T09:39:00Z"/>
          <w:b/>
        </w:rPr>
      </w:pPr>
      <w:ins w:id="813" w:author="TIAGO MOREIRA SOUZA" w:date="2023-04-24T09:38:00Z">
        <w:r>
          <w:rPr>
            <w:b/>
          </w:rPr>
          <w:t>S</w:t>
        </w:r>
      </w:ins>
      <w:ins w:id="814" w:author="TIAGO MOREIRA SOUZA" w:date="2023-04-24T09:39:00Z">
        <w:r>
          <w:rPr>
            <w:b/>
          </w:rPr>
          <w:t>egurança e Manutenção:</w:t>
        </w:r>
      </w:ins>
    </w:p>
    <w:p w:rsidR="00EE33D7" w:rsidRPr="00C6717E" w:rsidRDefault="00EE33D7">
      <w:pPr>
        <w:pStyle w:val="PargrafodaLista"/>
        <w:ind w:left="1440"/>
        <w:jc w:val="both"/>
        <w:rPr>
          <w:ins w:id="815" w:author="TIAGO MOREIRA SOUZA" w:date="2023-04-24T09:39:00Z"/>
          <w:color w:val="FF0000"/>
          <w:rPrChange w:id="816" w:author="TIAGO MOREIRA SOUZA" w:date="2023-04-24T11:31:00Z">
            <w:rPr>
              <w:ins w:id="817" w:author="TIAGO MOREIRA SOUZA" w:date="2023-04-24T09:39:00Z"/>
              <w:b/>
            </w:rPr>
          </w:rPrChange>
        </w:rPr>
        <w:pPrChange w:id="818" w:author="TIAGO MOREIRA SOUZA" w:date="2023-04-24T09:42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819" w:author="TIAGO MOREIRA SOUZA" w:date="2023-04-24T09:42:00Z">
        <w:r w:rsidRPr="00C6717E">
          <w:rPr>
            <w:color w:val="FF0000"/>
            <w:rPrChange w:id="820" w:author="TIAGO MOREIRA SOUZA" w:date="2023-04-24T11:31:00Z">
              <w:rPr>
                <w:b/>
              </w:rPr>
            </w:rPrChange>
          </w:rPr>
          <w:t>R:</w:t>
        </w:r>
      </w:ins>
      <w:ins w:id="821" w:author="TIAGO MOREIRA SOUZA" w:date="2023-04-24T11:31:00Z">
        <w:r w:rsidR="00C6717E" w:rsidRPr="00C6717E">
          <w:rPr>
            <w:color w:val="FF0000"/>
            <w:rPrChange w:id="822" w:author="TIAGO MOREIRA SOUZA" w:date="2023-04-24T11:31:00Z">
              <w:rPr>
                <w:b/>
              </w:rPr>
            </w:rPrChange>
          </w:rPr>
          <w:t xml:space="preserve"> </w:t>
        </w:r>
        <w:r w:rsidR="00C6717E" w:rsidRPr="00C6717E">
          <w:rPr>
            <w:color w:val="FF0000"/>
          </w:rPr>
          <w:t>É</w:t>
        </w:r>
        <w:r w:rsidR="00C6717E" w:rsidRPr="00C6717E">
          <w:rPr>
            <w:color w:val="FF0000"/>
            <w:rPrChange w:id="823" w:author="TIAGO MOREIRA SOUZA" w:date="2023-04-24T11:31:00Z">
              <w:rPr>
                <w:b/>
              </w:rPr>
            </w:rPrChange>
          </w:rPr>
          <w:t xml:space="preserve"> uma ferramenta de manutenção, que permite executar o sistema operacional carregando o mínimo de programas possível.</w:t>
        </w:r>
      </w:ins>
    </w:p>
    <w:p w:rsidR="00EE33D7" w:rsidRDefault="00EE33D7" w:rsidP="007114F6">
      <w:pPr>
        <w:pStyle w:val="PargrafodaLista"/>
        <w:numPr>
          <w:ilvl w:val="1"/>
          <w:numId w:val="2"/>
        </w:numPr>
        <w:jc w:val="both"/>
        <w:rPr>
          <w:ins w:id="824" w:author="TIAGO MOREIRA SOUZA" w:date="2023-04-24T09:39:00Z"/>
          <w:b/>
        </w:rPr>
      </w:pPr>
      <w:ins w:id="825" w:author="TIAGO MOREIRA SOUZA" w:date="2023-04-24T09:39:00Z">
        <w:r>
          <w:rPr>
            <w:b/>
          </w:rPr>
          <w:t>Telefone Modem:</w:t>
        </w:r>
      </w:ins>
    </w:p>
    <w:p w:rsidR="00EE33D7" w:rsidRPr="00C6717E" w:rsidRDefault="00EE33D7">
      <w:pPr>
        <w:pStyle w:val="PargrafodaLista"/>
        <w:ind w:left="1440"/>
        <w:jc w:val="both"/>
        <w:rPr>
          <w:ins w:id="826" w:author="TIAGO MOREIRA SOUZA" w:date="2023-04-24T09:39:00Z"/>
          <w:color w:val="FF0000"/>
          <w:rPrChange w:id="827" w:author="TIAGO MOREIRA SOUZA" w:date="2023-04-24T11:32:00Z">
            <w:rPr>
              <w:ins w:id="828" w:author="TIAGO MOREIRA SOUZA" w:date="2023-04-24T09:39:00Z"/>
              <w:b/>
            </w:rPr>
          </w:rPrChange>
        </w:rPr>
        <w:pPrChange w:id="829" w:author="TIAGO MOREIRA SOUZA" w:date="2023-04-24T09:42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830" w:author="TIAGO MOREIRA SOUZA" w:date="2023-04-24T09:42:00Z">
        <w:r w:rsidRPr="00C6717E">
          <w:rPr>
            <w:color w:val="FF0000"/>
            <w:rPrChange w:id="831" w:author="TIAGO MOREIRA SOUZA" w:date="2023-04-24T11:32:00Z">
              <w:rPr>
                <w:b/>
              </w:rPr>
            </w:rPrChange>
          </w:rPr>
          <w:t>R:</w:t>
        </w:r>
      </w:ins>
      <w:ins w:id="832" w:author="TIAGO MOREIRA SOUZA" w:date="2023-04-24T11:32:00Z">
        <w:r w:rsidR="00C6717E" w:rsidRPr="00C6717E">
          <w:rPr>
            <w:color w:val="FF0000"/>
            <w:rPrChange w:id="833" w:author="TIAGO MOREIRA SOUZA" w:date="2023-04-24T11:32:00Z">
              <w:rPr>
                <w:b/>
              </w:rPr>
            </w:rPrChange>
          </w:rPr>
          <w:t xml:space="preserve"> Aparelho utilizado na informática para converter os sinais digitais em sinais analógicos e vice-versa, de modo a poderem ser transmitidos de forma inteligível.</w:t>
        </w:r>
      </w:ins>
    </w:p>
    <w:p w:rsidR="00EE33D7" w:rsidRDefault="00EE33D7" w:rsidP="007114F6">
      <w:pPr>
        <w:pStyle w:val="PargrafodaLista"/>
        <w:numPr>
          <w:ilvl w:val="1"/>
          <w:numId w:val="2"/>
        </w:numPr>
        <w:jc w:val="both"/>
        <w:rPr>
          <w:ins w:id="834" w:author="TIAGO MOREIRA SOUZA" w:date="2023-04-24T09:39:00Z"/>
          <w:b/>
        </w:rPr>
      </w:pPr>
      <w:ins w:id="835" w:author="TIAGO MOREIRA SOUZA" w:date="2023-04-24T09:39:00Z">
        <w:r>
          <w:rPr>
            <w:b/>
          </w:rPr>
          <w:t>Central de Sincronização:</w:t>
        </w:r>
      </w:ins>
    </w:p>
    <w:p w:rsidR="00EE33D7" w:rsidRPr="00C6717E" w:rsidRDefault="00EE33D7">
      <w:pPr>
        <w:pStyle w:val="PargrafodaLista"/>
        <w:ind w:left="1440"/>
        <w:jc w:val="both"/>
        <w:rPr>
          <w:ins w:id="836" w:author="TIAGO MOREIRA SOUZA" w:date="2023-04-24T09:39:00Z"/>
          <w:color w:val="FF0000"/>
          <w:rPrChange w:id="837" w:author="TIAGO MOREIRA SOUZA" w:date="2023-04-24T11:32:00Z">
            <w:rPr>
              <w:ins w:id="838" w:author="TIAGO MOREIRA SOUZA" w:date="2023-04-24T09:39:00Z"/>
              <w:b/>
            </w:rPr>
          </w:rPrChange>
        </w:rPr>
        <w:pPrChange w:id="839" w:author="TIAGO MOREIRA SOUZA" w:date="2023-04-24T09:42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840" w:author="TIAGO MOREIRA SOUZA" w:date="2023-04-24T09:42:00Z">
        <w:r w:rsidRPr="00C6717E">
          <w:rPr>
            <w:color w:val="FF0000"/>
            <w:rPrChange w:id="841" w:author="TIAGO MOREIRA SOUZA" w:date="2023-04-24T11:32:00Z">
              <w:rPr>
                <w:b/>
              </w:rPr>
            </w:rPrChange>
          </w:rPr>
          <w:t>R:</w:t>
        </w:r>
      </w:ins>
      <w:ins w:id="842" w:author="TIAGO MOREIRA SOUZA" w:date="2023-04-24T11:32:00Z">
        <w:r w:rsidR="00C6717E" w:rsidRPr="00C6717E">
          <w:rPr>
            <w:color w:val="FF0000"/>
            <w:rPrChange w:id="843" w:author="TIAGO MOREIRA SOUZA" w:date="2023-04-24T11:32:00Z">
              <w:rPr>
                <w:b/>
              </w:rPr>
            </w:rPrChange>
          </w:rPr>
          <w:t xml:space="preserve"> </w:t>
        </w:r>
        <w:r w:rsidR="00C6717E">
          <w:rPr>
            <w:color w:val="FF0000"/>
          </w:rPr>
          <w:t>P</w:t>
        </w:r>
        <w:r w:rsidR="00C6717E" w:rsidRPr="00C6717E">
          <w:rPr>
            <w:color w:val="FF0000"/>
            <w:rPrChange w:id="844" w:author="TIAGO MOREIRA SOUZA" w:date="2023-04-24T11:32:00Z">
              <w:rPr>
                <w:b/>
              </w:rPr>
            </w:rPrChange>
          </w:rPr>
          <w:t>ermite a acessibilidade de seus dados ao sincronizar seu sistema com os arquivos localizados em seus servidores de rede ou unidades de nuvem. Por padrão, se o computador não estiver conectado à unidade de rede, a pasta online estará vazia.</w:t>
        </w:r>
      </w:ins>
    </w:p>
    <w:p w:rsidR="00EE33D7" w:rsidRDefault="00EE33D7" w:rsidP="007114F6">
      <w:pPr>
        <w:pStyle w:val="PargrafodaLista"/>
        <w:numPr>
          <w:ilvl w:val="1"/>
          <w:numId w:val="2"/>
        </w:numPr>
        <w:jc w:val="both"/>
        <w:rPr>
          <w:ins w:id="845" w:author="TIAGO MOREIRA SOUZA" w:date="2023-04-24T09:39:00Z"/>
          <w:b/>
        </w:rPr>
      </w:pPr>
      <w:ins w:id="846" w:author="TIAGO MOREIRA SOUZA" w:date="2023-04-24T09:39:00Z">
        <w:r>
          <w:rPr>
            <w:b/>
          </w:rPr>
          <w:t>Data e Hora:</w:t>
        </w:r>
      </w:ins>
    </w:p>
    <w:p w:rsidR="00EE33D7" w:rsidRPr="00C6717E" w:rsidRDefault="00EE33D7">
      <w:pPr>
        <w:pStyle w:val="PargrafodaLista"/>
        <w:ind w:left="1440"/>
        <w:jc w:val="both"/>
        <w:rPr>
          <w:ins w:id="847" w:author="TIAGO MOREIRA SOUZA" w:date="2023-04-24T09:40:00Z"/>
          <w:color w:val="FF0000"/>
          <w:rPrChange w:id="848" w:author="TIAGO MOREIRA SOUZA" w:date="2023-04-24T11:33:00Z">
            <w:rPr>
              <w:ins w:id="849" w:author="TIAGO MOREIRA SOUZA" w:date="2023-04-24T09:40:00Z"/>
              <w:b/>
            </w:rPr>
          </w:rPrChange>
        </w:rPr>
        <w:pPrChange w:id="850" w:author="TIAGO MOREIRA SOUZA" w:date="2023-04-24T09:42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851" w:author="TIAGO MOREIRA SOUZA" w:date="2023-04-24T09:42:00Z">
        <w:r w:rsidRPr="00C6717E">
          <w:rPr>
            <w:color w:val="FF0000"/>
            <w:rPrChange w:id="852" w:author="TIAGO MOREIRA SOUZA" w:date="2023-04-24T11:33:00Z">
              <w:rPr>
                <w:b/>
              </w:rPr>
            </w:rPrChange>
          </w:rPr>
          <w:t>R:</w:t>
        </w:r>
      </w:ins>
      <w:ins w:id="853" w:author="TIAGO MOREIRA SOUZA" w:date="2023-04-24T11:32:00Z">
        <w:r w:rsidR="00C6717E" w:rsidRPr="00C6717E">
          <w:rPr>
            <w:color w:val="FF0000"/>
            <w:rPrChange w:id="854" w:author="TIAGO MOREIRA SOUZA" w:date="2023-04-24T11:33:00Z">
              <w:rPr>
                <w:b/>
              </w:rPr>
            </w:rPrChange>
          </w:rPr>
          <w:t xml:space="preserve"> Indica o dia e</w:t>
        </w:r>
      </w:ins>
      <w:ins w:id="855" w:author="TIAGO MOREIRA SOUZA" w:date="2023-04-24T11:33:00Z">
        <w:r w:rsidR="00C6717E" w:rsidRPr="00C6717E">
          <w:rPr>
            <w:color w:val="FF0000"/>
            <w:rPrChange w:id="856" w:author="TIAGO MOREIRA SOUZA" w:date="2023-04-24T11:33:00Z">
              <w:rPr>
                <w:b/>
              </w:rPr>
            </w:rPrChange>
          </w:rPr>
          <w:t xml:space="preserve"> horário em que o computador está sendo utilizado.</w:t>
        </w:r>
      </w:ins>
    </w:p>
    <w:p w:rsidR="00EE33D7" w:rsidRDefault="00EE33D7" w:rsidP="007114F6">
      <w:pPr>
        <w:pStyle w:val="PargrafodaLista"/>
        <w:numPr>
          <w:ilvl w:val="1"/>
          <w:numId w:val="2"/>
        </w:numPr>
        <w:jc w:val="both"/>
        <w:rPr>
          <w:ins w:id="857" w:author="TIAGO MOREIRA SOUZA" w:date="2023-04-24T09:40:00Z"/>
          <w:b/>
        </w:rPr>
      </w:pPr>
      <w:ins w:id="858" w:author="TIAGO MOREIRA SOUZA" w:date="2023-04-24T09:40:00Z">
        <w:r>
          <w:rPr>
            <w:b/>
          </w:rPr>
          <w:t>Firewall do Windows:</w:t>
        </w:r>
      </w:ins>
    </w:p>
    <w:p w:rsidR="00EE33D7" w:rsidRPr="00C6717E" w:rsidRDefault="00EE33D7">
      <w:pPr>
        <w:pStyle w:val="PargrafodaLista"/>
        <w:ind w:left="1440"/>
        <w:jc w:val="both"/>
        <w:rPr>
          <w:ins w:id="859" w:author="TIAGO MOREIRA SOUZA" w:date="2023-04-24T09:40:00Z"/>
          <w:color w:val="FF0000"/>
          <w:rPrChange w:id="860" w:author="TIAGO MOREIRA SOUZA" w:date="2023-04-24T11:34:00Z">
            <w:rPr>
              <w:ins w:id="861" w:author="TIAGO MOREIRA SOUZA" w:date="2023-04-24T09:40:00Z"/>
              <w:b/>
            </w:rPr>
          </w:rPrChange>
        </w:rPr>
        <w:pPrChange w:id="862" w:author="TIAGO MOREIRA SOUZA" w:date="2023-04-24T09:42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863" w:author="TIAGO MOREIRA SOUZA" w:date="2023-04-24T09:42:00Z">
        <w:r w:rsidRPr="00C6717E">
          <w:rPr>
            <w:color w:val="FF0000"/>
            <w:rPrChange w:id="864" w:author="TIAGO MOREIRA SOUZA" w:date="2023-04-24T11:34:00Z">
              <w:rPr>
                <w:b/>
              </w:rPr>
            </w:rPrChange>
          </w:rPr>
          <w:t>R:</w:t>
        </w:r>
      </w:ins>
      <w:ins w:id="865" w:author="TIAGO MOREIRA SOUZA" w:date="2023-04-24T11:34:00Z">
        <w:r w:rsidR="00C6717E" w:rsidRPr="00C6717E">
          <w:rPr>
            <w:color w:val="FF0000"/>
            <w:rPrChange w:id="866" w:author="TIAGO MOREIRA SOUZA" w:date="2023-04-24T11:34:00Z">
              <w:rPr>
                <w:b/>
              </w:rPr>
            </w:rPrChange>
          </w:rPr>
          <w:t xml:space="preserve"> </w:t>
        </w:r>
        <w:r w:rsidR="00C6717E" w:rsidRPr="00C6717E">
          <w:rPr>
            <w:color w:val="FF0000"/>
          </w:rPr>
          <w:t>É</w:t>
        </w:r>
        <w:r w:rsidR="00C6717E" w:rsidRPr="00C6717E">
          <w:rPr>
            <w:color w:val="FF0000"/>
            <w:rPrChange w:id="867" w:author="TIAGO MOREIRA SOUZA" w:date="2023-04-24T11:34:00Z">
              <w:rPr>
                <w:b/>
              </w:rPr>
            </w:rPrChange>
          </w:rPr>
          <w:t xml:space="preserve"> um software, uma ferramenta de segurança que atua limitando o acesso às portas do computador, impedindo a entrada de invasores à rede. A internet é um enorme facilitador para a execução de </w:t>
        </w:r>
        <w:r w:rsidR="00C6717E" w:rsidRPr="00C6717E">
          <w:rPr>
            <w:color w:val="FF0000"/>
          </w:rPr>
          <w:t>tarefas,</w:t>
        </w:r>
        <w:r w:rsidR="00C6717E" w:rsidRPr="00C6717E">
          <w:rPr>
            <w:color w:val="FF0000"/>
            <w:rPrChange w:id="868" w:author="TIAGO MOREIRA SOUZA" w:date="2023-04-24T11:34:00Z">
              <w:rPr>
                <w:b/>
              </w:rPr>
            </w:rPrChange>
          </w:rPr>
          <w:t xml:space="preserve"> mas também uma das principais preocupações dos setores de TI dentro de uma empresa.</w:t>
        </w:r>
      </w:ins>
    </w:p>
    <w:p w:rsidR="00EE33D7" w:rsidRDefault="00EE33D7" w:rsidP="007114F6">
      <w:pPr>
        <w:pStyle w:val="PargrafodaLista"/>
        <w:numPr>
          <w:ilvl w:val="1"/>
          <w:numId w:val="2"/>
        </w:numPr>
        <w:jc w:val="both"/>
        <w:rPr>
          <w:ins w:id="869" w:author="TIAGO MOREIRA SOUZA" w:date="2023-04-24T09:40:00Z"/>
          <w:b/>
        </w:rPr>
      </w:pPr>
      <w:ins w:id="870" w:author="TIAGO MOREIRA SOUZA" w:date="2023-04-24T09:40:00Z">
        <w:r>
          <w:rPr>
            <w:b/>
          </w:rPr>
          <w:t>Gerenciador de Dispositivos:</w:t>
        </w:r>
      </w:ins>
    </w:p>
    <w:p w:rsidR="00EE33D7" w:rsidRPr="00C6717E" w:rsidRDefault="00EE33D7">
      <w:pPr>
        <w:pStyle w:val="PargrafodaLista"/>
        <w:ind w:left="1440"/>
        <w:jc w:val="both"/>
        <w:rPr>
          <w:ins w:id="871" w:author="TIAGO MOREIRA SOUZA" w:date="2023-04-24T09:40:00Z"/>
          <w:color w:val="FF0000"/>
          <w:rPrChange w:id="872" w:author="TIAGO MOREIRA SOUZA" w:date="2023-04-24T11:34:00Z">
            <w:rPr>
              <w:ins w:id="873" w:author="TIAGO MOREIRA SOUZA" w:date="2023-04-24T09:40:00Z"/>
              <w:b/>
            </w:rPr>
          </w:rPrChange>
        </w:rPr>
        <w:pPrChange w:id="874" w:author="TIAGO MOREIRA SOUZA" w:date="2023-04-24T09:42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875" w:author="TIAGO MOREIRA SOUZA" w:date="2023-04-24T09:42:00Z">
        <w:r w:rsidRPr="00C6717E">
          <w:rPr>
            <w:color w:val="FF0000"/>
            <w:rPrChange w:id="876" w:author="TIAGO MOREIRA SOUZA" w:date="2023-04-24T11:34:00Z">
              <w:rPr>
                <w:b/>
              </w:rPr>
            </w:rPrChange>
          </w:rPr>
          <w:t>R:</w:t>
        </w:r>
      </w:ins>
      <w:ins w:id="877" w:author="TIAGO MOREIRA SOUZA" w:date="2023-04-24T11:34:00Z">
        <w:r w:rsidR="00C6717E" w:rsidRPr="00C6717E">
          <w:rPr>
            <w:color w:val="FF0000"/>
            <w:rPrChange w:id="878" w:author="TIAGO MOREIRA SOUZA" w:date="2023-04-24T11:34:00Z">
              <w:rPr>
                <w:b/>
              </w:rPr>
            </w:rPrChange>
          </w:rPr>
          <w:t xml:space="preserve"> É um applet do Painel de controle no Microsoft Windows que pode ser usado para visualizar e controlar o hardware que está conectado ao computador. Se os drivers não forem instalados corretamente, o dispositivo pode não aparecer na lista do Gerenciador de dispositivos.</w:t>
        </w:r>
      </w:ins>
    </w:p>
    <w:p w:rsidR="00EE33D7" w:rsidRDefault="00EE33D7" w:rsidP="007114F6">
      <w:pPr>
        <w:pStyle w:val="PargrafodaLista"/>
        <w:numPr>
          <w:ilvl w:val="1"/>
          <w:numId w:val="2"/>
        </w:numPr>
        <w:jc w:val="both"/>
        <w:rPr>
          <w:ins w:id="879" w:author="TIAGO MOREIRA SOUZA" w:date="2023-04-24T09:40:00Z"/>
          <w:b/>
        </w:rPr>
      </w:pPr>
      <w:ins w:id="880" w:author="TIAGO MOREIRA SOUZA" w:date="2023-04-24T09:40:00Z">
        <w:r>
          <w:rPr>
            <w:b/>
          </w:rPr>
          <w:t>Idioma:</w:t>
        </w:r>
      </w:ins>
    </w:p>
    <w:p w:rsidR="00EE33D7" w:rsidRDefault="00EE33D7" w:rsidP="00EE33D7">
      <w:pPr>
        <w:pStyle w:val="PargrafodaLista"/>
        <w:ind w:left="1440"/>
        <w:jc w:val="both"/>
        <w:rPr>
          <w:ins w:id="881" w:author="TIAGO MOREIRA SOUZA" w:date="2023-04-24T11:36:00Z"/>
          <w:color w:val="FF0000"/>
        </w:rPr>
      </w:pPr>
      <w:ins w:id="882" w:author="TIAGO MOREIRA SOUZA" w:date="2023-04-24T09:42:00Z">
        <w:r w:rsidRPr="00C6717E">
          <w:rPr>
            <w:color w:val="FF0000"/>
            <w:rPrChange w:id="883" w:author="TIAGO MOREIRA SOUZA" w:date="2023-04-24T11:35:00Z">
              <w:rPr>
                <w:b/>
              </w:rPr>
            </w:rPrChange>
          </w:rPr>
          <w:t>R:</w:t>
        </w:r>
      </w:ins>
      <w:ins w:id="884" w:author="TIAGO MOREIRA SOUZA" w:date="2023-04-24T11:35:00Z">
        <w:r w:rsidR="00C6717E" w:rsidRPr="00C6717E">
          <w:rPr>
            <w:color w:val="FF0000"/>
            <w:rPrChange w:id="885" w:author="TIAGO MOREIRA SOUZA" w:date="2023-04-24T11:35:00Z">
              <w:rPr>
                <w:b/>
              </w:rPr>
            </w:rPrChange>
          </w:rPr>
          <w:t xml:space="preserve"> Define o idioma em que o computador está sendo utilizado.</w:t>
        </w:r>
      </w:ins>
    </w:p>
    <w:p w:rsidR="00C6717E" w:rsidRDefault="00C6717E" w:rsidP="00EE33D7">
      <w:pPr>
        <w:pStyle w:val="PargrafodaLista"/>
        <w:ind w:left="1440"/>
        <w:jc w:val="both"/>
        <w:rPr>
          <w:ins w:id="886" w:author="TIAGO MOREIRA SOUZA" w:date="2023-04-24T11:36:00Z"/>
          <w:color w:val="FF0000"/>
        </w:rPr>
      </w:pPr>
    </w:p>
    <w:p w:rsidR="00C6717E" w:rsidRPr="00C6717E" w:rsidRDefault="00C6717E">
      <w:pPr>
        <w:pStyle w:val="PargrafodaLista"/>
        <w:ind w:left="1440"/>
        <w:jc w:val="both"/>
        <w:rPr>
          <w:ins w:id="887" w:author="TIAGO MOREIRA SOUZA" w:date="2023-04-24T09:41:00Z"/>
          <w:color w:val="FF0000"/>
          <w:rPrChange w:id="888" w:author="TIAGO MOREIRA SOUZA" w:date="2023-04-24T11:35:00Z">
            <w:rPr>
              <w:ins w:id="889" w:author="TIAGO MOREIRA SOUZA" w:date="2023-04-24T09:41:00Z"/>
              <w:b/>
            </w:rPr>
          </w:rPrChange>
        </w:rPr>
        <w:pPrChange w:id="890" w:author="TIAGO MOREIRA SOUZA" w:date="2023-04-24T09:42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</w:p>
    <w:p w:rsidR="00EE33D7" w:rsidRDefault="00EE33D7" w:rsidP="007114F6">
      <w:pPr>
        <w:pStyle w:val="PargrafodaLista"/>
        <w:numPr>
          <w:ilvl w:val="1"/>
          <w:numId w:val="2"/>
        </w:numPr>
        <w:jc w:val="both"/>
        <w:rPr>
          <w:ins w:id="891" w:author="TIAGO MOREIRA SOUZA" w:date="2023-04-24T09:41:00Z"/>
          <w:b/>
        </w:rPr>
      </w:pPr>
      <w:ins w:id="892" w:author="TIAGO MOREIRA SOUZA" w:date="2023-04-24T09:41:00Z">
        <w:r>
          <w:rPr>
            <w:b/>
          </w:rPr>
          <w:lastRenderedPageBreak/>
          <w:t>Opções do Explorador de Arquivos:</w:t>
        </w:r>
      </w:ins>
    </w:p>
    <w:p w:rsidR="00EE33D7" w:rsidRPr="00C6717E" w:rsidRDefault="00EE33D7">
      <w:pPr>
        <w:pStyle w:val="PargrafodaLista"/>
        <w:ind w:left="1440"/>
        <w:jc w:val="both"/>
        <w:rPr>
          <w:ins w:id="893" w:author="TIAGO MOREIRA SOUZA" w:date="2023-04-24T09:41:00Z"/>
          <w:color w:val="FF0000"/>
          <w:rPrChange w:id="894" w:author="TIAGO MOREIRA SOUZA" w:date="2023-04-24T11:36:00Z">
            <w:rPr>
              <w:ins w:id="895" w:author="TIAGO MOREIRA SOUZA" w:date="2023-04-24T09:41:00Z"/>
              <w:b/>
            </w:rPr>
          </w:rPrChange>
        </w:rPr>
        <w:pPrChange w:id="896" w:author="TIAGO MOREIRA SOUZA" w:date="2023-04-24T09:42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897" w:author="TIAGO MOREIRA SOUZA" w:date="2023-04-24T09:42:00Z">
        <w:r w:rsidRPr="00C6717E">
          <w:rPr>
            <w:color w:val="FF0000"/>
            <w:rPrChange w:id="898" w:author="TIAGO MOREIRA SOUZA" w:date="2023-04-24T11:36:00Z">
              <w:rPr>
                <w:b/>
              </w:rPr>
            </w:rPrChange>
          </w:rPr>
          <w:t>R:</w:t>
        </w:r>
      </w:ins>
      <w:ins w:id="899" w:author="TIAGO MOREIRA SOUZA" w:date="2023-04-24T11:36:00Z">
        <w:r w:rsidR="00C6717E" w:rsidRPr="00C6717E">
          <w:rPr>
            <w:color w:val="FF0000"/>
            <w:rPrChange w:id="900" w:author="TIAGO MOREIRA SOUZA" w:date="2023-04-24T11:36:00Z">
              <w:rPr>
                <w:b/>
              </w:rPr>
            </w:rPrChange>
          </w:rPr>
          <w:t xml:space="preserve"> É uma barra que ocupa a parte superior do Explorador de Arquivos contendo todas as guias do menu de navegação.</w:t>
        </w:r>
      </w:ins>
    </w:p>
    <w:p w:rsidR="00EE33D7" w:rsidRDefault="00EE33D7" w:rsidP="007114F6">
      <w:pPr>
        <w:pStyle w:val="PargrafodaLista"/>
        <w:numPr>
          <w:ilvl w:val="1"/>
          <w:numId w:val="2"/>
        </w:numPr>
        <w:jc w:val="both"/>
        <w:rPr>
          <w:ins w:id="901" w:author="TIAGO MOREIRA SOUZA" w:date="2023-04-24T09:41:00Z"/>
          <w:b/>
        </w:rPr>
      </w:pPr>
      <w:ins w:id="902" w:author="TIAGO MOREIRA SOUZA" w:date="2023-04-24T09:41:00Z">
        <w:r>
          <w:rPr>
            <w:b/>
          </w:rPr>
          <w:t>Reconhecimento de Fala:</w:t>
        </w:r>
      </w:ins>
    </w:p>
    <w:p w:rsidR="00EE33D7" w:rsidRPr="000104A1" w:rsidRDefault="00EE33D7">
      <w:pPr>
        <w:pStyle w:val="PargrafodaLista"/>
        <w:ind w:left="1440"/>
        <w:jc w:val="both"/>
        <w:rPr>
          <w:ins w:id="903" w:author="TIAGO MOREIRA SOUZA" w:date="2023-04-24T09:41:00Z"/>
          <w:color w:val="FF0000"/>
          <w:rPrChange w:id="904" w:author="TIAGO MOREIRA SOUZA" w:date="2023-04-24T11:38:00Z">
            <w:rPr>
              <w:ins w:id="905" w:author="TIAGO MOREIRA SOUZA" w:date="2023-04-24T09:41:00Z"/>
              <w:b/>
            </w:rPr>
          </w:rPrChange>
        </w:rPr>
        <w:pPrChange w:id="906" w:author="TIAGO MOREIRA SOUZA" w:date="2023-04-24T09:42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907" w:author="TIAGO MOREIRA SOUZA" w:date="2023-04-24T09:42:00Z">
        <w:r w:rsidRPr="000104A1">
          <w:rPr>
            <w:color w:val="FF0000"/>
            <w:rPrChange w:id="908" w:author="TIAGO MOREIRA SOUZA" w:date="2023-04-24T11:38:00Z">
              <w:rPr>
                <w:b/>
              </w:rPr>
            </w:rPrChange>
          </w:rPr>
          <w:t>R:</w:t>
        </w:r>
      </w:ins>
      <w:ins w:id="909" w:author="TIAGO MOREIRA SOUZA" w:date="2023-04-24T11:37:00Z">
        <w:r w:rsidR="000104A1" w:rsidRPr="000104A1">
          <w:rPr>
            <w:color w:val="FF0000"/>
            <w:rPrChange w:id="910" w:author="TIAGO MOREIRA SOUZA" w:date="2023-04-24T11:38:00Z">
              <w:rPr>
                <w:b/>
              </w:rPr>
            </w:rPrChange>
          </w:rPr>
          <w:t xml:space="preserve"> </w:t>
        </w:r>
      </w:ins>
      <w:ins w:id="911" w:author="TIAGO MOREIRA SOUZA" w:date="2023-04-24T11:38:00Z">
        <w:r w:rsidR="000104A1" w:rsidRPr="000104A1">
          <w:rPr>
            <w:color w:val="FF0000"/>
            <w:rPrChange w:id="912" w:author="TIAGO MOREIRA SOUZA" w:date="2023-04-24T11:38:00Z">
              <w:rPr>
                <w:b/>
              </w:rPr>
            </w:rPrChange>
          </w:rPr>
          <w:t>É uma capacidade que permite que um programa processe a fala humana em um formato escrito.</w:t>
        </w:r>
      </w:ins>
    </w:p>
    <w:p w:rsidR="00EE33D7" w:rsidRDefault="00EE33D7" w:rsidP="007114F6">
      <w:pPr>
        <w:pStyle w:val="PargrafodaLista"/>
        <w:numPr>
          <w:ilvl w:val="1"/>
          <w:numId w:val="2"/>
        </w:numPr>
        <w:jc w:val="both"/>
        <w:rPr>
          <w:ins w:id="913" w:author="TIAGO MOREIRA SOUZA" w:date="2023-04-24T09:41:00Z"/>
          <w:b/>
        </w:rPr>
      </w:pPr>
      <w:ins w:id="914" w:author="TIAGO MOREIRA SOUZA" w:date="2023-04-24T09:41:00Z">
        <w:r>
          <w:rPr>
            <w:b/>
          </w:rPr>
          <w:t>Sistema:</w:t>
        </w:r>
      </w:ins>
    </w:p>
    <w:p w:rsidR="00EE33D7" w:rsidRPr="000104A1" w:rsidRDefault="00EE33D7">
      <w:pPr>
        <w:pStyle w:val="PargrafodaLista"/>
        <w:ind w:left="1440"/>
        <w:jc w:val="both"/>
        <w:rPr>
          <w:ins w:id="915" w:author="TIAGO MOREIRA SOUZA" w:date="2023-04-24T09:41:00Z"/>
          <w:color w:val="FF0000"/>
          <w:rPrChange w:id="916" w:author="TIAGO MOREIRA SOUZA" w:date="2023-04-24T11:38:00Z">
            <w:rPr>
              <w:ins w:id="917" w:author="TIAGO MOREIRA SOUZA" w:date="2023-04-24T09:41:00Z"/>
              <w:b/>
            </w:rPr>
          </w:rPrChange>
        </w:rPr>
        <w:pPrChange w:id="918" w:author="TIAGO MOREIRA SOUZA" w:date="2023-04-24T09:41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919" w:author="TIAGO MOREIRA SOUZA" w:date="2023-04-24T09:41:00Z">
        <w:r w:rsidRPr="000104A1">
          <w:rPr>
            <w:color w:val="FF0000"/>
            <w:rPrChange w:id="920" w:author="TIAGO MOREIRA SOUZA" w:date="2023-04-24T11:38:00Z">
              <w:rPr>
                <w:b/>
              </w:rPr>
            </w:rPrChange>
          </w:rPr>
          <w:t>R:</w:t>
        </w:r>
      </w:ins>
      <w:ins w:id="921" w:author="TIAGO MOREIRA SOUZA" w:date="2023-04-24T11:38:00Z">
        <w:r w:rsidR="000104A1" w:rsidRPr="000104A1">
          <w:rPr>
            <w:color w:val="FF0000"/>
            <w:rPrChange w:id="922" w:author="TIAGO MOREIRA SOUZA" w:date="2023-04-24T11:38:00Z">
              <w:rPr>
                <w:b/>
              </w:rPr>
            </w:rPrChange>
          </w:rPr>
          <w:t xml:space="preserve"> É um software, ou um conjunto de softwares, que tem como papel gerenciar e administrar todos os recursos presentes em um sistema. Isso envolve desde os componentes do hardware e sistemas de arquivos até programas de terceiros.</w:t>
        </w:r>
      </w:ins>
    </w:p>
    <w:p w:rsidR="00EE33D7" w:rsidRDefault="00EE33D7" w:rsidP="007114F6">
      <w:pPr>
        <w:pStyle w:val="PargrafodaLista"/>
        <w:numPr>
          <w:ilvl w:val="1"/>
          <w:numId w:val="2"/>
        </w:numPr>
        <w:jc w:val="both"/>
        <w:rPr>
          <w:ins w:id="923" w:author="TIAGO MOREIRA SOUZA" w:date="2023-04-24T09:41:00Z"/>
          <w:b/>
        </w:rPr>
      </w:pPr>
      <w:ins w:id="924" w:author="TIAGO MOREIRA SOUZA" w:date="2023-04-24T09:41:00Z">
        <w:r>
          <w:rPr>
            <w:b/>
          </w:rPr>
          <w:t>TouchPad:</w:t>
        </w:r>
      </w:ins>
    </w:p>
    <w:p w:rsidR="00EE33D7" w:rsidRPr="000104A1" w:rsidRDefault="00EE33D7" w:rsidP="00EE33D7">
      <w:pPr>
        <w:pStyle w:val="PargrafodaLista"/>
        <w:ind w:left="1440"/>
        <w:jc w:val="both"/>
        <w:rPr>
          <w:ins w:id="925" w:author="TIAGO MOREIRA SOUZA" w:date="2023-04-24T09:44:00Z"/>
          <w:color w:val="FF0000"/>
          <w:rPrChange w:id="926" w:author="TIAGO MOREIRA SOUZA" w:date="2023-04-24T11:39:00Z">
            <w:rPr>
              <w:ins w:id="927" w:author="TIAGO MOREIRA SOUZA" w:date="2023-04-24T09:44:00Z"/>
              <w:b/>
            </w:rPr>
          </w:rPrChange>
        </w:rPr>
      </w:pPr>
      <w:ins w:id="928" w:author="TIAGO MOREIRA SOUZA" w:date="2023-04-24T09:41:00Z">
        <w:r w:rsidRPr="000104A1">
          <w:rPr>
            <w:color w:val="FF0000"/>
            <w:rPrChange w:id="929" w:author="TIAGO MOREIRA SOUZA" w:date="2023-04-24T11:39:00Z">
              <w:rPr>
                <w:b/>
              </w:rPr>
            </w:rPrChange>
          </w:rPr>
          <w:t>R:</w:t>
        </w:r>
      </w:ins>
      <w:ins w:id="930" w:author="TIAGO MOREIRA SOUZA" w:date="2023-04-24T11:39:00Z">
        <w:r w:rsidR="000104A1" w:rsidRPr="000104A1">
          <w:rPr>
            <w:color w:val="FF0000"/>
            <w:rPrChange w:id="931" w:author="TIAGO MOREIRA SOUZA" w:date="2023-04-24T11:39:00Z">
              <w:rPr>
                <w:b/>
              </w:rPr>
            </w:rPrChange>
          </w:rPr>
          <w:t xml:space="preserve"> É um dispositivo de entrada que utiliza, basicamente, um sensor tátil (que reage ao ser tocado) para transformar o toque em comandos no notebook.</w:t>
        </w:r>
      </w:ins>
    </w:p>
    <w:p w:rsidR="000610D3" w:rsidRPr="000610D3" w:rsidRDefault="000610D3">
      <w:pPr>
        <w:jc w:val="both"/>
        <w:rPr>
          <w:ins w:id="932" w:author="TIAGO MOREIRA SOUZA" w:date="2023-04-24T08:35:00Z"/>
          <w:b/>
          <w:sz w:val="2"/>
          <w:rPrChange w:id="933" w:author="TIAGO MOREIRA SOUZA" w:date="2023-04-24T09:44:00Z">
            <w:rPr>
              <w:ins w:id="934" w:author="TIAGO MOREIRA SOUZA" w:date="2023-04-24T08:35:00Z"/>
            </w:rPr>
          </w:rPrChange>
        </w:rPr>
        <w:pPrChange w:id="935" w:author="TIAGO MOREIRA SOUZA" w:date="2023-04-24T09:44:00Z">
          <w:pPr>
            <w:pStyle w:val="PargrafodaLista"/>
            <w:numPr>
              <w:numId w:val="2"/>
            </w:numPr>
            <w:ind w:hanging="360"/>
            <w:jc w:val="both"/>
          </w:pPr>
        </w:pPrChange>
      </w:pPr>
    </w:p>
    <w:p w:rsidR="00390902" w:rsidRDefault="00390902" w:rsidP="00390902">
      <w:pPr>
        <w:pStyle w:val="PargrafodaLista"/>
        <w:numPr>
          <w:ilvl w:val="0"/>
          <w:numId w:val="2"/>
        </w:numPr>
        <w:jc w:val="both"/>
        <w:rPr>
          <w:ins w:id="936" w:author="TIAGO MOREIRA SOUZA" w:date="2023-04-24T08:35:00Z"/>
          <w:b/>
        </w:rPr>
      </w:pPr>
      <w:ins w:id="937" w:author="TIAGO MOREIRA SOUZA" w:date="2023-04-24T08:35:00Z">
        <w:r>
          <w:rPr>
            <w:b/>
          </w:rPr>
          <w:t>EXPLORADOR DE ARQUIVOS</w:t>
        </w:r>
      </w:ins>
    </w:p>
    <w:p w:rsidR="00390902" w:rsidRDefault="000610D3" w:rsidP="000610D3">
      <w:pPr>
        <w:pStyle w:val="PargrafodaLista"/>
        <w:jc w:val="both"/>
        <w:rPr>
          <w:ins w:id="938" w:author="TIAGO MOREIRA SOUZA" w:date="2023-04-24T09:45:00Z"/>
          <w:b/>
        </w:rPr>
      </w:pPr>
      <w:ins w:id="939" w:author="TIAGO MOREIRA SOUZA" w:date="2023-04-24T09:45:00Z">
        <w:r>
          <w:rPr>
            <w:b/>
          </w:rPr>
          <w:t>Programa com a função de:</w:t>
        </w:r>
      </w:ins>
      <w:ins w:id="940" w:author="TIAGO MOREIRA SOUZA" w:date="2023-04-24T10:28:00Z">
        <w:r w:rsidR="001B441B">
          <w:rPr>
            <w:b/>
          </w:rPr>
          <w:t xml:space="preserve"> </w:t>
        </w:r>
        <w:r w:rsidR="001B441B" w:rsidRPr="001B441B">
          <w:rPr>
            <w:color w:val="FF0000"/>
            <w:rPrChange w:id="941" w:author="TIAGO MOREIRA SOUZA" w:date="2023-04-24T10:33:00Z">
              <w:rPr>
                <w:b/>
                <w:color w:val="FF0000"/>
              </w:rPr>
            </w:rPrChange>
          </w:rPr>
          <w:t>Gerenciar arquivos e pastas armazenados em seu computador.</w:t>
        </w:r>
      </w:ins>
    </w:p>
    <w:p w:rsidR="000610D3" w:rsidRPr="000610D3" w:rsidRDefault="000610D3">
      <w:pPr>
        <w:jc w:val="both"/>
        <w:rPr>
          <w:ins w:id="942" w:author="TIAGO MOREIRA SOUZA" w:date="2023-04-24T08:35:00Z"/>
          <w:b/>
          <w:sz w:val="2"/>
          <w:rPrChange w:id="943" w:author="TIAGO MOREIRA SOUZA" w:date="2023-04-24T09:45:00Z">
            <w:rPr>
              <w:ins w:id="944" w:author="TIAGO MOREIRA SOUZA" w:date="2023-04-24T08:35:00Z"/>
            </w:rPr>
          </w:rPrChange>
        </w:rPr>
        <w:pPrChange w:id="945" w:author="TIAGO MOREIRA SOUZA" w:date="2023-04-24T09:45:00Z">
          <w:pPr>
            <w:pStyle w:val="PargrafodaLista"/>
            <w:numPr>
              <w:numId w:val="2"/>
            </w:numPr>
            <w:ind w:hanging="360"/>
            <w:jc w:val="both"/>
          </w:pPr>
        </w:pPrChange>
      </w:pPr>
    </w:p>
    <w:p w:rsidR="00390902" w:rsidRDefault="00390902" w:rsidP="00390902">
      <w:pPr>
        <w:pStyle w:val="PargrafodaLista"/>
        <w:numPr>
          <w:ilvl w:val="0"/>
          <w:numId w:val="2"/>
        </w:numPr>
        <w:jc w:val="both"/>
        <w:rPr>
          <w:ins w:id="946" w:author="TIAGO MOREIRA SOUZA" w:date="2023-04-24T08:35:00Z"/>
          <w:b/>
        </w:rPr>
      </w:pPr>
      <w:ins w:id="947" w:author="TIAGO MOREIRA SOUZA" w:date="2023-04-24T08:35:00Z">
        <w:r>
          <w:rPr>
            <w:b/>
          </w:rPr>
          <w:t>AMBIENTE O PROGRAMA</w:t>
        </w:r>
      </w:ins>
    </w:p>
    <w:p w:rsidR="00390902" w:rsidRDefault="000610D3" w:rsidP="000610D3">
      <w:pPr>
        <w:pStyle w:val="PargrafodaLista"/>
        <w:numPr>
          <w:ilvl w:val="1"/>
          <w:numId w:val="2"/>
        </w:numPr>
        <w:jc w:val="both"/>
        <w:rPr>
          <w:ins w:id="948" w:author="TIAGO MOREIRA SOUZA" w:date="2023-04-24T09:46:00Z"/>
          <w:b/>
        </w:rPr>
      </w:pPr>
      <w:ins w:id="949" w:author="TIAGO MOREIRA SOUZA" w:date="2023-04-24T09:45:00Z">
        <w:r>
          <w:rPr>
            <w:b/>
          </w:rPr>
          <w:t>B</w:t>
        </w:r>
      </w:ins>
      <w:ins w:id="950" w:author="TIAGO MOREIRA SOUZA" w:date="2023-04-24T09:46:00Z">
        <w:r>
          <w:rPr>
            <w:b/>
          </w:rPr>
          <w:t>arra de Título:</w:t>
        </w:r>
      </w:ins>
    </w:p>
    <w:p w:rsidR="000610D3" w:rsidRPr="000104A1" w:rsidRDefault="000610D3" w:rsidP="000610D3">
      <w:pPr>
        <w:pStyle w:val="PargrafodaLista"/>
        <w:ind w:left="1440"/>
        <w:jc w:val="both"/>
        <w:rPr>
          <w:ins w:id="951" w:author="TIAGO MOREIRA SOUZA" w:date="2023-04-24T09:48:00Z"/>
          <w:color w:val="FF0000"/>
          <w:rPrChange w:id="952" w:author="TIAGO MOREIRA SOUZA" w:date="2023-04-24T11:40:00Z">
            <w:rPr>
              <w:ins w:id="953" w:author="TIAGO MOREIRA SOUZA" w:date="2023-04-24T09:48:00Z"/>
              <w:b/>
            </w:rPr>
          </w:rPrChange>
        </w:rPr>
      </w:pPr>
      <w:ins w:id="954" w:author="TIAGO MOREIRA SOUZA" w:date="2023-04-24T09:48:00Z">
        <w:r w:rsidRPr="000104A1">
          <w:rPr>
            <w:color w:val="FF0000"/>
            <w:rPrChange w:id="955" w:author="TIAGO MOREIRA SOUZA" w:date="2023-04-24T11:40:00Z">
              <w:rPr>
                <w:b/>
              </w:rPr>
            </w:rPrChange>
          </w:rPr>
          <w:t>R:</w:t>
        </w:r>
      </w:ins>
      <w:ins w:id="956" w:author="TIAGO MOREIRA SOUZA" w:date="2023-04-24T11:40:00Z">
        <w:r w:rsidR="000104A1" w:rsidRPr="000104A1">
          <w:rPr>
            <w:color w:val="FF0000"/>
            <w:rPrChange w:id="957" w:author="TIAGO MOREIRA SOUZA" w:date="2023-04-24T11:40:00Z">
              <w:rPr>
                <w:b/>
              </w:rPr>
            </w:rPrChange>
          </w:rPr>
          <w:t xml:space="preserve"> Exibe um ícone definido pelo aplicativo e uma linha de texto.</w:t>
        </w:r>
      </w:ins>
    </w:p>
    <w:p w:rsidR="000610D3" w:rsidRDefault="000610D3" w:rsidP="000610D3">
      <w:pPr>
        <w:pStyle w:val="PargrafodaLista"/>
        <w:numPr>
          <w:ilvl w:val="1"/>
          <w:numId w:val="2"/>
        </w:numPr>
        <w:jc w:val="both"/>
        <w:rPr>
          <w:ins w:id="958" w:author="TIAGO MOREIRA SOUZA" w:date="2023-04-24T09:46:00Z"/>
          <w:b/>
        </w:rPr>
      </w:pPr>
      <w:ins w:id="959" w:author="TIAGO MOREIRA SOUZA" w:date="2023-04-24T09:46:00Z">
        <w:r>
          <w:rPr>
            <w:b/>
          </w:rPr>
          <w:t>Caixa de Controle:</w:t>
        </w:r>
      </w:ins>
    </w:p>
    <w:p w:rsidR="000610D3" w:rsidRPr="000104A1" w:rsidRDefault="000610D3">
      <w:pPr>
        <w:pStyle w:val="PargrafodaLista"/>
        <w:ind w:left="1440"/>
        <w:jc w:val="both"/>
        <w:rPr>
          <w:ins w:id="960" w:author="TIAGO MOREIRA SOUZA" w:date="2023-04-24T09:46:00Z"/>
          <w:color w:val="FF0000"/>
          <w:rPrChange w:id="961" w:author="TIAGO MOREIRA SOUZA" w:date="2023-04-24T11:40:00Z">
            <w:rPr>
              <w:ins w:id="962" w:author="TIAGO MOREIRA SOUZA" w:date="2023-04-24T09:46:00Z"/>
              <w:b/>
            </w:rPr>
          </w:rPrChange>
        </w:rPr>
        <w:pPrChange w:id="963" w:author="TIAGO MOREIRA SOUZA" w:date="2023-04-24T09:48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964" w:author="TIAGO MOREIRA SOUZA" w:date="2023-04-24T09:48:00Z">
        <w:r w:rsidRPr="000104A1">
          <w:rPr>
            <w:color w:val="FF0000"/>
            <w:rPrChange w:id="965" w:author="TIAGO MOREIRA SOUZA" w:date="2023-04-24T11:40:00Z">
              <w:rPr>
                <w:b/>
              </w:rPr>
            </w:rPrChange>
          </w:rPr>
          <w:t>R:</w:t>
        </w:r>
      </w:ins>
      <w:ins w:id="966" w:author="TIAGO MOREIRA SOUZA" w:date="2023-04-24T11:40:00Z">
        <w:r w:rsidR="000104A1" w:rsidRPr="000104A1">
          <w:rPr>
            <w:color w:val="FF0000"/>
            <w:rPrChange w:id="967" w:author="TIAGO MOREIRA SOUZA" w:date="2023-04-24T11:40:00Z">
              <w:rPr>
                <w:b/>
              </w:rPr>
            </w:rPrChange>
          </w:rPr>
          <w:t xml:space="preserve"> </w:t>
        </w:r>
        <w:r w:rsidR="000104A1" w:rsidRPr="000104A1">
          <w:rPr>
            <w:color w:val="FF0000"/>
          </w:rPr>
          <w:t>É</w:t>
        </w:r>
        <w:r w:rsidR="000104A1" w:rsidRPr="000104A1">
          <w:rPr>
            <w:color w:val="FF0000"/>
            <w:rPrChange w:id="968" w:author="TIAGO MOREIRA SOUZA" w:date="2023-04-24T11:40:00Z">
              <w:rPr>
                <w:b/>
              </w:rPr>
            </w:rPrChange>
          </w:rPr>
          <w:t xml:space="preserve"> uma ferramenta usada para auxiliar o empresário a ter um controle maior sobre as transações financeiras do fluxo de caixa e outras documentações financeiras.</w:t>
        </w:r>
      </w:ins>
    </w:p>
    <w:p w:rsidR="000610D3" w:rsidRDefault="000610D3" w:rsidP="000610D3">
      <w:pPr>
        <w:pStyle w:val="PargrafodaLista"/>
        <w:numPr>
          <w:ilvl w:val="1"/>
          <w:numId w:val="2"/>
        </w:numPr>
        <w:jc w:val="both"/>
        <w:rPr>
          <w:ins w:id="969" w:author="TIAGO MOREIRA SOUZA" w:date="2023-04-24T09:46:00Z"/>
          <w:b/>
        </w:rPr>
      </w:pPr>
      <w:ins w:id="970" w:author="TIAGO MOREIRA SOUZA" w:date="2023-04-24T09:46:00Z">
        <w:r>
          <w:rPr>
            <w:b/>
          </w:rPr>
          <w:t>Faixa de Opções</w:t>
        </w:r>
      </w:ins>
    </w:p>
    <w:p w:rsidR="000610D3" w:rsidRDefault="000610D3" w:rsidP="000610D3">
      <w:pPr>
        <w:pStyle w:val="PargrafodaLista"/>
        <w:ind w:left="1440"/>
        <w:jc w:val="both"/>
        <w:rPr>
          <w:ins w:id="971" w:author="TIAGO MOREIRA SOUZA" w:date="2023-04-24T11:41:00Z"/>
          <w:color w:val="FF0000"/>
        </w:rPr>
      </w:pPr>
      <w:ins w:id="972" w:author="TIAGO MOREIRA SOUZA" w:date="2023-04-24T09:48:00Z">
        <w:r w:rsidRPr="000104A1">
          <w:rPr>
            <w:color w:val="FF0000"/>
            <w:rPrChange w:id="973" w:author="TIAGO MOREIRA SOUZA" w:date="2023-04-24T11:40:00Z">
              <w:rPr>
                <w:b/>
              </w:rPr>
            </w:rPrChange>
          </w:rPr>
          <w:t>R:</w:t>
        </w:r>
      </w:ins>
      <w:ins w:id="974" w:author="TIAGO MOREIRA SOUZA" w:date="2023-04-24T11:40:00Z">
        <w:r w:rsidR="000104A1" w:rsidRPr="000104A1">
          <w:rPr>
            <w:color w:val="FF0000"/>
            <w:rPrChange w:id="975" w:author="TIAGO MOREIRA SOUZA" w:date="2023-04-24T11:40:00Z">
              <w:rPr>
                <w:b/>
              </w:rPr>
            </w:rPrChange>
          </w:rPr>
          <w:t xml:space="preserve"> É um conjunto de barras de ferramentas na parte superior da janela, em programas do Office, e foi projetada para ajudar você a encontrar rapidamente os comandos necessários para concluir uma tarefa.</w:t>
        </w:r>
      </w:ins>
    </w:p>
    <w:p w:rsidR="000104A1" w:rsidRDefault="000104A1" w:rsidP="000610D3">
      <w:pPr>
        <w:pStyle w:val="PargrafodaLista"/>
        <w:ind w:left="1440"/>
        <w:jc w:val="both"/>
        <w:rPr>
          <w:ins w:id="976" w:author="TIAGO MOREIRA SOUZA" w:date="2023-04-24T11:41:00Z"/>
          <w:color w:val="FF0000"/>
        </w:rPr>
      </w:pPr>
    </w:p>
    <w:p w:rsidR="000104A1" w:rsidRPr="000104A1" w:rsidRDefault="000104A1">
      <w:pPr>
        <w:pStyle w:val="PargrafodaLista"/>
        <w:ind w:left="1440"/>
        <w:jc w:val="both"/>
        <w:rPr>
          <w:ins w:id="977" w:author="TIAGO MOREIRA SOUZA" w:date="2023-04-24T09:46:00Z"/>
          <w:color w:val="FF0000"/>
          <w:rPrChange w:id="978" w:author="TIAGO MOREIRA SOUZA" w:date="2023-04-24T11:40:00Z">
            <w:rPr>
              <w:ins w:id="979" w:author="TIAGO MOREIRA SOUZA" w:date="2023-04-24T09:46:00Z"/>
              <w:b/>
            </w:rPr>
          </w:rPrChange>
        </w:rPr>
        <w:pPrChange w:id="980" w:author="TIAGO MOREIRA SOUZA" w:date="2023-04-24T09:48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</w:p>
    <w:p w:rsidR="000610D3" w:rsidRDefault="000610D3" w:rsidP="000610D3">
      <w:pPr>
        <w:pStyle w:val="PargrafodaLista"/>
        <w:numPr>
          <w:ilvl w:val="1"/>
          <w:numId w:val="2"/>
        </w:numPr>
        <w:jc w:val="both"/>
        <w:rPr>
          <w:ins w:id="981" w:author="TIAGO MOREIRA SOUZA" w:date="2023-04-24T09:47:00Z"/>
          <w:b/>
        </w:rPr>
      </w:pPr>
      <w:ins w:id="982" w:author="TIAGO MOREIRA SOUZA" w:date="2023-04-24T09:46:00Z">
        <w:r>
          <w:rPr>
            <w:b/>
          </w:rPr>
          <w:lastRenderedPageBreak/>
          <w:t>Barra de Ferramentas de Acesso Rápi</w:t>
        </w:r>
      </w:ins>
      <w:ins w:id="983" w:author="TIAGO MOREIRA SOUZA" w:date="2023-04-24T09:47:00Z">
        <w:r>
          <w:rPr>
            <w:b/>
          </w:rPr>
          <w:t>do:</w:t>
        </w:r>
      </w:ins>
    </w:p>
    <w:p w:rsidR="000610D3" w:rsidRPr="000104A1" w:rsidRDefault="000610D3">
      <w:pPr>
        <w:pStyle w:val="PargrafodaLista"/>
        <w:ind w:left="1440"/>
        <w:jc w:val="both"/>
        <w:rPr>
          <w:ins w:id="984" w:author="TIAGO MOREIRA SOUZA" w:date="2023-04-24T09:47:00Z"/>
          <w:color w:val="FF0000"/>
          <w:rPrChange w:id="985" w:author="TIAGO MOREIRA SOUZA" w:date="2023-04-24T11:41:00Z">
            <w:rPr>
              <w:ins w:id="986" w:author="TIAGO MOREIRA SOUZA" w:date="2023-04-24T09:47:00Z"/>
              <w:b/>
            </w:rPr>
          </w:rPrChange>
        </w:rPr>
        <w:pPrChange w:id="987" w:author="TIAGO MOREIRA SOUZA" w:date="2023-04-24T09:49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988" w:author="TIAGO MOREIRA SOUZA" w:date="2023-04-24T09:49:00Z">
        <w:r w:rsidRPr="000104A1">
          <w:rPr>
            <w:color w:val="FF0000"/>
            <w:rPrChange w:id="989" w:author="TIAGO MOREIRA SOUZA" w:date="2023-04-24T11:41:00Z">
              <w:rPr>
                <w:b/>
              </w:rPr>
            </w:rPrChange>
          </w:rPr>
          <w:t>R:</w:t>
        </w:r>
      </w:ins>
      <w:ins w:id="990" w:author="TIAGO MOREIRA SOUZA" w:date="2023-04-24T11:41:00Z">
        <w:r w:rsidR="000104A1" w:rsidRPr="000104A1">
          <w:rPr>
            <w:color w:val="FF0000"/>
            <w:rPrChange w:id="991" w:author="TIAGO MOREIRA SOUZA" w:date="2023-04-24T11:41:00Z">
              <w:rPr>
                <w:b/>
              </w:rPr>
            </w:rPrChange>
          </w:rPr>
          <w:t xml:space="preserve"> é uma pequena barra de ferramentas que permite acessar comandos usados com frequência (como Espaço de trabalho, Novo, Abrir, Salvar, Salvar no armazenamento em nuvem, Imprimir, Desfazer e Refazer).</w:t>
        </w:r>
      </w:ins>
    </w:p>
    <w:p w:rsidR="000610D3" w:rsidRDefault="000610D3" w:rsidP="000610D3">
      <w:pPr>
        <w:pStyle w:val="PargrafodaLista"/>
        <w:numPr>
          <w:ilvl w:val="1"/>
          <w:numId w:val="2"/>
        </w:numPr>
        <w:jc w:val="both"/>
        <w:rPr>
          <w:ins w:id="992" w:author="TIAGO MOREIRA SOUZA" w:date="2023-04-24T09:47:00Z"/>
          <w:b/>
        </w:rPr>
      </w:pPr>
      <w:ins w:id="993" w:author="TIAGO MOREIRA SOUZA" w:date="2023-04-24T09:47:00Z">
        <w:r>
          <w:rPr>
            <w:b/>
          </w:rPr>
          <w:t>Barra de Endereços:</w:t>
        </w:r>
      </w:ins>
    </w:p>
    <w:p w:rsidR="000610D3" w:rsidRPr="000104A1" w:rsidRDefault="000610D3" w:rsidP="000610D3">
      <w:pPr>
        <w:pStyle w:val="PargrafodaLista"/>
        <w:ind w:left="1440"/>
        <w:jc w:val="both"/>
        <w:rPr>
          <w:ins w:id="994" w:author="TIAGO MOREIRA SOUZA" w:date="2023-04-24T10:34:00Z"/>
          <w:color w:val="FF0000"/>
          <w:rPrChange w:id="995" w:author="TIAGO MOREIRA SOUZA" w:date="2023-04-24T11:41:00Z">
            <w:rPr>
              <w:ins w:id="996" w:author="TIAGO MOREIRA SOUZA" w:date="2023-04-24T10:34:00Z"/>
              <w:b/>
            </w:rPr>
          </w:rPrChange>
        </w:rPr>
      </w:pPr>
      <w:ins w:id="997" w:author="TIAGO MOREIRA SOUZA" w:date="2023-04-24T09:49:00Z">
        <w:r w:rsidRPr="000104A1">
          <w:rPr>
            <w:color w:val="FF0000"/>
            <w:rPrChange w:id="998" w:author="TIAGO MOREIRA SOUZA" w:date="2023-04-24T11:41:00Z">
              <w:rPr>
                <w:b/>
              </w:rPr>
            </w:rPrChange>
          </w:rPr>
          <w:t>R:</w:t>
        </w:r>
      </w:ins>
      <w:ins w:id="999" w:author="TIAGO MOREIRA SOUZA" w:date="2023-04-24T11:41:00Z">
        <w:r w:rsidR="000104A1" w:rsidRPr="000104A1">
          <w:rPr>
            <w:color w:val="FF0000"/>
            <w:rPrChange w:id="1000" w:author="TIAGO MOREIRA SOUZA" w:date="2023-04-24T11:41:00Z">
              <w:rPr>
                <w:b/>
              </w:rPr>
            </w:rPrChange>
          </w:rPr>
          <w:t xml:space="preserve"> É um elemento de interface gráfica (isto é um componente widget) que permite ou mostrar o URL (o caminho local) atual, ou aceitar o URL (o caminho local) digitada que o usuário deseja ir.</w:t>
        </w:r>
      </w:ins>
    </w:p>
    <w:p w:rsidR="000610D3" w:rsidRDefault="000610D3" w:rsidP="000610D3">
      <w:pPr>
        <w:pStyle w:val="PargrafodaLista"/>
        <w:numPr>
          <w:ilvl w:val="1"/>
          <w:numId w:val="2"/>
        </w:numPr>
        <w:jc w:val="both"/>
        <w:rPr>
          <w:ins w:id="1001" w:author="TIAGO MOREIRA SOUZA" w:date="2023-04-24T09:47:00Z"/>
          <w:b/>
        </w:rPr>
      </w:pPr>
      <w:ins w:id="1002" w:author="TIAGO MOREIRA SOUZA" w:date="2023-04-24T09:47:00Z">
        <w:r>
          <w:rPr>
            <w:b/>
          </w:rPr>
          <w:t>Painel de Navegação:</w:t>
        </w:r>
      </w:ins>
    </w:p>
    <w:p w:rsidR="000610D3" w:rsidRPr="000104A1" w:rsidRDefault="000610D3" w:rsidP="000610D3">
      <w:pPr>
        <w:pStyle w:val="PargrafodaLista"/>
        <w:ind w:left="1440"/>
        <w:jc w:val="both"/>
        <w:rPr>
          <w:ins w:id="1003" w:author="TIAGO MOREIRA SOUZA" w:date="2023-04-24T10:29:00Z"/>
          <w:color w:val="FF0000"/>
          <w:rPrChange w:id="1004" w:author="TIAGO MOREIRA SOUZA" w:date="2023-04-24T11:42:00Z">
            <w:rPr>
              <w:ins w:id="1005" w:author="TIAGO MOREIRA SOUZA" w:date="2023-04-24T10:29:00Z"/>
              <w:b/>
            </w:rPr>
          </w:rPrChange>
        </w:rPr>
      </w:pPr>
      <w:ins w:id="1006" w:author="TIAGO MOREIRA SOUZA" w:date="2023-04-24T09:49:00Z">
        <w:r w:rsidRPr="000104A1">
          <w:rPr>
            <w:color w:val="FF0000"/>
            <w:rPrChange w:id="1007" w:author="TIAGO MOREIRA SOUZA" w:date="2023-04-24T11:42:00Z">
              <w:rPr>
                <w:b/>
              </w:rPr>
            </w:rPrChange>
          </w:rPr>
          <w:t>R:</w:t>
        </w:r>
      </w:ins>
      <w:ins w:id="1008" w:author="TIAGO MOREIRA SOUZA" w:date="2023-04-24T11:42:00Z">
        <w:r w:rsidR="000104A1" w:rsidRPr="000104A1">
          <w:rPr>
            <w:color w:val="FF0000"/>
            <w:rPrChange w:id="1009" w:author="TIAGO MOREIRA SOUZA" w:date="2023-04-24T11:42:00Z">
              <w:rPr>
                <w:b/>
              </w:rPr>
            </w:rPrChange>
          </w:rPr>
          <w:t xml:space="preserve"> </w:t>
        </w:r>
        <w:r w:rsidR="000104A1" w:rsidRPr="000104A1">
          <w:rPr>
            <w:color w:val="FF0000"/>
          </w:rPr>
          <w:t>É</w:t>
        </w:r>
        <w:r w:rsidR="000104A1" w:rsidRPr="000104A1">
          <w:rPr>
            <w:color w:val="FF0000"/>
            <w:rPrChange w:id="1010" w:author="TIAGO MOREIRA SOUZA" w:date="2023-04-24T11:42:00Z">
              <w:rPr>
                <w:b/>
              </w:rPr>
            </w:rPrChange>
          </w:rPr>
          <w:t xml:space="preserve"> a barra vertical estreita na borda esquerda da janela Outlook. Ele tem botões que permitem alternar rapidamente entre os vários módulos de Outlook (como </w:t>
        </w:r>
        <w:r w:rsidR="000104A1" w:rsidRPr="000104A1">
          <w:rPr>
            <w:color w:val="FF0000"/>
          </w:rPr>
          <w:t>e-mail</w:t>
        </w:r>
        <w:r w:rsidR="000104A1" w:rsidRPr="000104A1">
          <w:rPr>
            <w:color w:val="FF0000"/>
            <w:rPrChange w:id="1011" w:author="TIAGO MOREIRA SOUZA" w:date="2023-04-24T11:42:00Z">
              <w:rPr>
                <w:b/>
              </w:rPr>
            </w:rPrChange>
          </w:rPr>
          <w:t>, Calendário e Pessoas). Ele também tem botões que abrem outros aplicativos Microsoft 365, como o OneDrive.</w:t>
        </w:r>
      </w:ins>
    </w:p>
    <w:p w:rsidR="000610D3" w:rsidRDefault="000610D3" w:rsidP="000610D3">
      <w:pPr>
        <w:pStyle w:val="PargrafodaLista"/>
        <w:numPr>
          <w:ilvl w:val="1"/>
          <w:numId w:val="2"/>
        </w:numPr>
        <w:jc w:val="both"/>
        <w:rPr>
          <w:ins w:id="1012" w:author="TIAGO MOREIRA SOUZA" w:date="2023-04-24T09:48:00Z"/>
          <w:b/>
        </w:rPr>
      </w:pPr>
      <w:ins w:id="1013" w:author="TIAGO MOREIRA SOUZA" w:date="2023-04-24T09:47:00Z">
        <w:r>
          <w:rPr>
            <w:b/>
          </w:rPr>
          <w:t>Lista do Conteúdo das Pastas e U</w:t>
        </w:r>
      </w:ins>
      <w:ins w:id="1014" w:author="TIAGO MOREIRA SOUZA" w:date="2023-04-24T09:48:00Z">
        <w:r>
          <w:rPr>
            <w:b/>
          </w:rPr>
          <w:t>nidades:</w:t>
        </w:r>
      </w:ins>
    </w:p>
    <w:p w:rsidR="000610D3" w:rsidRPr="000104A1" w:rsidRDefault="000610D3">
      <w:pPr>
        <w:pStyle w:val="PargrafodaLista"/>
        <w:ind w:left="1440"/>
        <w:jc w:val="both"/>
        <w:rPr>
          <w:ins w:id="1015" w:author="TIAGO MOREIRA SOUZA" w:date="2023-04-24T09:48:00Z"/>
          <w:color w:val="FF0000"/>
          <w:rPrChange w:id="1016" w:author="TIAGO MOREIRA SOUZA" w:date="2023-04-24T11:43:00Z">
            <w:rPr>
              <w:ins w:id="1017" w:author="TIAGO MOREIRA SOUZA" w:date="2023-04-24T09:48:00Z"/>
              <w:b/>
            </w:rPr>
          </w:rPrChange>
        </w:rPr>
        <w:pPrChange w:id="1018" w:author="TIAGO MOREIRA SOUZA" w:date="2023-04-24T09:49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1019" w:author="TIAGO MOREIRA SOUZA" w:date="2023-04-24T09:49:00Z">
        <w:r w:rsidRPr="000104A1">
          <w:rPr>
            <w:color w:val="FF0000"/>
            <w:rPrChange w:id="1020" w:author="TIAGO MOREIRA SOUZA" w:date="2023-04-24T11:43:00Z">
              <w:rPr>
                <w:b/>
              </w:rPr>
            </w:rPrChange>
          </w:rPr>
          <w:t>R:</w:t>
        </w:r>
      </w:ins>
      <w:ins w:id="1021" w:author="TIAGO MOREIRA SOUZA" w:date="2023-04-24T11:43:00Z">
        <w:r w:rsidR="000104A1" w:rsidRPr="000104A1">
          <w:rPr>
            <w:color w:val="FF0000"/>
            <w:rPrChange w:id="1022" w:author="TIAGO MOREIRA SOUZA" w:date="2023-04-24T11:43:00Z">
              <w:rPr>
                <w:b/>
              </w:rPr>
            </w:rPrChange>
          </w:rPr>
          <w:t xml:space="preserve"> São usadas para organizar tudo que está dentro do computador. É nelas que você organiza seus documentos, vídeos, fotos e etc. As pastas você pode nomeá-las para localizar mais facilmente algum arquivo ou documento.</w:t>
        </w:r>
      </w:ins>
    </w:p>
    <w:p w:rsidR="000610D3" w:rsidRDefault="000610D3" w:rsidP="000610D3">
      <w:pPr>
        <w:pStyle w:val="PargrafodaLista"/>
        <w:numPr>
          <w:ilvl w:val="1"/>
          <w:numId w:val="2"/>
        </w:numPr>
        <w:jc w:val="both"/>
        <w:rPr>
          <w:ins w:id="1023" w:author="TIAGO MOREIRA SOUZA" w:date="2023-04-24T09:48:00Z"/>
          <w:b/>
        </w:rPr>
      </w:pPr>
      <w:ins w:id="1024" w:author="TIAGO MOREIRA SOUZA" w:date="2023-04-24T09:48:00Z">
        <w:r>
          <w:rPr>
            <w:b/>
          </w:rPr>
          <w:t>Barra de Status:</w:t>
        </w:r>
      </w:ins>
    </w:p>
    <w:p w:rsidR="000610D3" w:rsidRPr="000104A1" w:rsidRDefault="000610D3">
      <w:pPr>
        <w:pStyle w:val="PargrafodaLista"/>
        <w:ind w:left="1440"/>
        <w:jc w:val="both"/>
        <w:rPr>
          <w:ins w:id="1025" w:author="TIAGO MOREIRA SOUZA" w:date="2023-04-24T09:48:00Z"/>
          <w:color w:val="FF0000"/>
          <w:rPrChange w:id="1026" w:author="TIAGO MOREIRA SOUZA" w:date="2023-04-24T11:44:00Z">
            <w:rPr>
              <w:ins w:id="1027" w:author="TIAGO MOREIRA SOUZA" w:date="2023-04-24T09:48:00Z"/>
              <w:b/>
            </w:rPr>
          </w:rPrChange>
        </w:rPr>
        <w:pPrChange w:id="1028" w:author="TIAGO MOREIRA SOUZA" w:date="2023-04-24T09:49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1029" w:author="TIAGO MOREIRA SOUZA" w:date="2023-04-24T09:49:00Z">
        <w:r w:rsidRPr="000104A1">
          <w:rPr>
            <w:color w:val="FF0000"/>
            <w:rPrChange w:id="1030" w:author="TIAGO MOREIRA SOUZA" w:date="2023-04-24T11:44:00Z">
              <w:rPr>
                <w:b/>
              </w:rPr>
            </w:rPrChange>
          </w:rPr>
          <w:t>R</w:t>
        </w:r>
        <w:r w:rsidR="000104A1" w:rsidRPr="000104A1">
          <w:rPr>
            <w:color w:val="FF0000"/>
            <w:rPrChange w:id="1031" w:author="TIAGO MOREIRA SOUZA" w:date="2023-04-24T11:44:00Z">
              <w:rPr>
                <w:b/>
              </w:rPr>
            </w:rPrChange>
          </w:rPr>
          <w:t>:</w:t>
        </w:r>
      </w:ins>
      <w:ins w:id="1032" w:author="TIAGO MOREIRA SOUZA" w:date="2023-04-24T11:44:00Z">
        <w:r w:rsidR="000104A1" w:rsidRPr="000104A1">
          <w:rPr>
            <w:color w:val="FF0000"/>
            <w:rPrChange w:id="1033" w:author="TIAGO MOREIRA SOUZA" w:date="2023-04-24T11:44:00Z">
              <w:rPr>
                <w:b/>
              </w:rPr>
            </w:rPrChange>
          </w:rPr>
          <w:t xml:space="preserve"> É uma área na parte inferior de uma janela primária que exibe informações sobre o estado da janela atual (como o que está sendo exibido e como), tarefas em segundo plano (como impressão, verificação e formatação) ou outras informações contextuais (como seleção e estado do teclado).</w:t>
        </w:r>
      </w:ins>
    </w:p>
    <w:p w:rsidR="000610D3" w:rsidRPr="000610D3" w:rsidRDefault="000610D3">
      <w:pPr>
        <w:jc w:val="both"/>
        <w:rPr>
          <w:ins w:id="1034" w:author="TIAGO MOREIRA SOUZA" w:date="2023-04-24T08:35:00Z"/>
          <w:b/>
          <w:sz w:val="2"/>
          <w:rPrChange w:id="1035" w:author="TIAGO MOREIRA SOUZA" w:date="2023-04-24T09:48:00Z">
            <w:rPr>
              <w:ins w:id="1036" w:author="TIAGO MOREIRA SOUZA" w:date="2023-04-24T08:35:00Z"/>
            </w:rPr>
          </w:rPrChange>
        </w:rPr>
        <w:pPrChange w:id="1037" w:author="TIAGO MOREIRA SOUZA" w:date="2023-04-24T09:48:00Z">
          <w:pPr>
            <w:pStyle w:val="PargrafodaLista"/>
            <w:numPr>
              <w:numId w:val="2"/>
            </w:numPr>
            <w:ind w:hanging="360"/>
            <w:jc w:val="both"/>
          </w:pPr>
        </w:pPrChange>
      </w:pPr>
    </w:p>
    <w:p w:rsidR="00390902" w:rsidRDefault="00390902" w:rsidP="00390902">
      <w:pPr>
        <w:pStyle w:val="PargrafodaLista"/>
        <w:numPr>
          <w:ilvl w:val="0"/>
          <w:numId w:val="2"/>
        </w:numPr>
        <w:jc w:val="both"/>
        <w:rPr>
          <w:ins w:id="1038" w:author="TIAGO MOREIRA SOUZA" w:date="2023-04-24T09:53:00Z"/>
          <w:b/>
        </w:rPr>
      </w:pPr>
      <w:ins w:id="1039" w:author="TIAGO MOREIRA SOUZA" w:date="2023-04-24T08:36:00Z">
        <w:r>
          <w:rPr>
            <w:b/>
          </w:rPr>
          <w:t>BARRA DE FERRAMENTAS DE ACESSO RÁPIDO</w:t>
        </w:r>
      </w:ins>
    </w:p>
    <w:p w:rsidR="000610D3" w:rsidRDefault="000610D3" w:rsidP="000610D3">
      <w:pPr>
        <w:pStyle w:val="PargrafodaLista"/>
        <w:numPr>
          <w:ilvl w:val="1"/>
          <w:numId w:val="2"/>
        </w:numPr>
        <w:jc w:val="both"/>
        <w:rPr>
          <w:ins w:id="1040" w:author="TIAGO MOREIRA SOUZA" w:date="2023-04-24T09:53:00Z"/>
          <w:b/>
        </w:rPr>
      </w:pPr>
      <w:ins w:id="1041" w:author="TIAGO MOREIRA SOUZA" w:date="2023-04-24T09:53:00Z">
        <w:r>
          <w:rPr>
            <w:b/>
          </w:rPr>
          <w:t>Propriedades:</w:t>
        </w:r>
      </w:ins>
    </w:p>
    <w:p w:rsidR="00996890" w:rsidRPr="00B73AD2" w:rsidRDefault="007D088B" w:rsidP="00996890">
      <w:pPr>
        <w:pStyle w:val="PargrafodaLista"/>
        <w:ind w:left="1440"/>
        <w:jc w:val="both"/>
        <w:rPr>
          <w:ins w:id="1042" w:author="TIAGO MOREIRA SOUZA" w:date="2023-04-24T09:53:00Z"/>
          <w:color w:val="FF0000"/>
          <w:rPrChange w:id="1043" w:author="TIAGO MOREIRA SOUZA" w:date="2023-04-25T08:07:00Z">
            <w:rPr>
              <w:ins w:id="1044" w:author="TIAGO MOREIRA SOUZA" w:date="2023-04-24T09:53:00Z"/>
            </w:rPr>
          </w:rPrChange>
        </w:rPr>
        <w:pPrChange w:id="1045" w:author="TIAGO MOREIRA SOUZA" w:date="2023-04-25T08:04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1046" w:author="TIAGO MOREIRA SOUZA" w:date="2023-04-24T09:54:00Z">
        <w:r w:rsidRPr="00B73AD2">
          <w:rPr>
            <w:color w:val="FF0000"/>
            <w:rPrChange w:id="1047" w:author="TIAGO MOREIRA SOUZA" w:date="2023-04-25T08:07:00Z">
              <w:rPr>
                <w:b/>
              </w:rPr>
            </w:rPrChange>
          </w:rPr>
          <w:t>R:</w:t>
        </w:r>
      </w:ins>
      <w:ins w:id="1048" w:author="TIAGO MOREIRA SOUZA" w:date="2023-04-25T08:02:00Z">
        <w:r w:rsidR="00996890" w:rsidRPr="00B73AD2">
          <w:rPr>
            <w:color w:val="FF0000"/>
            <w:rPrChange w:id="1049" w:author="TIAGO MOREIRA SOUZA" w:date="2023-04-25T08:07:00Z">
              <w:rPr>
                <w:b/>
              </w:rPr>
            </w:rPrChange>
          </w:rPr>
          <w:t xml:space="preserve"> Permite </w:t>
        </w:r>
      </w:ins>
      <w:ins w:id="1050" w:author="TIAGO MOREIRA SOUZA" w:date="2023-04-25T08:04:00Z">
        <w:r w:rsidR="00996890" w:rsidRPr="00B73AD2">
          <w:rPr>
            <w:color w:val="FF0000"/>
            <w:rPrChange w:id="1051" w:author="TIAGO MOREIRA SOUZA" w:date="2023-04-25T08:07:00Z">
              <w:rPr>
                <w:b/>
              </w:rPr>
            </w:rPrChange>
          </w:rPr>
          <w:t>verificar as</w:t>
        </w:r>
      </w:ins>
      <w:ins w:id="1052" w:author="TIAGO MOREIRA SOUZA" w:date="2023-04-25T08:05:00Z">
        <w:r w:rsidR="00996890" w:rsidRPr="00B73AD2">
          <w:rPr>
            <w:color w:val="FF0000"/>
            <w:rPrChange w:id="1053" w:author="TIAGO MOREIRA SOUZA" w:date="2023-04-25T08:07:00Z">
              <w:rPr>
                <w:b/>
              </w:rPr>
            </w:rPrChange>
          </w:rPr>
          <w:t xml:space="preserve"> propriedades da barra de ferramentas.</w:t>
        </w:r>
      </w:ins>
    </w:p>
    <w:p w:rsidR="000610D3" w:rsidRDefault="000610D3" w:rsidP="000610D3">
      <w:pPr>
        <w:pStyle w:val="PargrafodaLista"/>
        <w:numPr>
          <w:ilvl w:val="1"/>
          <w:numId w:val="2"/>
        </w:numPr>
        <w:jc w:val="both"/>
        <w:rPr>
          <w:ins w:id="1054" w:author="TIAGO MOREIRA SOUZA" w:date="2023-04-24T09:53:00Z"/>
          <w:b/>
        </w:rPr>
      </w:pPr>
      <w:ins w:id="1055" w:author="TIAGO MOREIRA SOUZA" w:date="2023-04-24T09:53:00Z">
        <w:r>
          <w:rPr>
            <w:b/>
          </w:rPr>
          <w:t>Nova Pasta:</w:t>
        </w:r>
      </w:ins>
    </w:p>
    <w:p w:rsidR="000610D3" w:rsidRPr="00B73AD2" w:rsidRDefault="007D088B">
      <w:pPr>
        <w:pStyle w:val="PargrafodaLista"/>
        <w:ind w:left="1440"/>
        <w:jc w:val="both"/>
        <w:rPr>
          <w:ins w:id="1056" w:author="TIAGO MOREIRA SOUZA" w:date="2023-04-24T09:53:00Z"/>
          <w:color w:val="FF0000"/>
          <w:rPrChange w:id="1057" w:author="TIAGO MOREIRA SOUZA" w:date="2023-04-25T08:07:00Z">
            <w:rPr>
              <w:ins w:id="1058" w:author="TIAGO MOREIRA SOUZA" w:date="2023-04-24T09:53:00Z"/>
              <w:b/>
            </w:rPr>
          </w:rPrChange>
        </w:rPr>
        <w:pPrChange w:id="1059" w:author="TIAGO MOREIRA SOUZA" w:date="2023-04-24T09:54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1060" w:author="TIAGO MOREIRA SOUZA" w:date="2023-04-24T09:54:00Z">
        <w:r w:rsidRPr="00B73AD2">
          <w:rPr>
            <w:color w:val="FF0000"/>
            <w:rPrChange w:id="1061" w:author="TIAGO MOREIRA SOUZA" w:date="2023-04-25T08:07:00Z">
              <w:rPr>
                <w:b/>
              </w:rPr>
            </w:rPrChange>
          </w:rPr>
          <w:t>R:</w:t>
        </w:r>
      </w:ins>
      <w:ins w:id="1062" w:author="TIAGO MOREIRA SOUZA" w:date="2023-04-25T08:05:00Z">
        <w:r w:rsidR="00996890" w:rsidRPr="00B73AD2">
          <w:rPr>
            <w:color w:val="FF0000"/>
            <w:rPrChange w:id="1063" w:author="TIAGO MOREIRA SOUZA" w:date="2023-04-25T08:07:00Z">
              <w:rPr>
                <w:b/>
              </w:rPr>
            </w:rPrChange>
          </w:rPr>
          <w:t xml:space="preserve"> Permite criar uma pasta na área de trabalho.</w:t>
        </w:r>
      </w:ins>
    </w:p>
    <w:p w:rsidR="000610D3" w:rsidRDefault="000610D3" w:rsidP="000610D3">
      <w:pPr>
        <w:pStyle w:val="PargrafodaLista"/>
        <w:numPr>
          <w:ilvl w:val="1"/>
          <w:numId w:val="2"/>
        </w:numPr>
        <w:jc w:val="both"/>
        <w:rPr>
          <w:ins w:id="1064" w:author="TIAGO MOREIRA SOUZA" w:date="2023-04-24T09:53:00Z"/>
          <w:b/>
        </w:rPr>
      </w:pPr>
      <w:ins w:id="1065" w:author="TIAGO MOREIRA SOUZA" w:date="2023-04-24T09:53:00Z">
        <w:r>
          <w:rPr>
            <w:b/>
          </w:rPr>
          <w:t>Renomear:</w:t>
        </w:r>
      </w:ins>
    </w:p>
    <w:p w:rsidR="000610D3" w:rsidRPr="00B73AD2" w:rsidRDefault="007D088B">
      <w:pPr>
        <w:pStyle w:val="PargrafodaLista"/>
        <w:ind w:left="1440"/>
        <w:jc w:val="both"/>
        <w:rPr>
          <w:ins w:id="1066" w:author="TIAGO MOREIRA SOUZA" w:date="2023-04-24T09:53:00Z"/>
          <w:color w:val="FF0000"/>
          <w:rPrChange w:id="1067" w:author="TIAGO MOREIRA SOUZA" w:date="2023-04-25T08:07:00Z">
            <w:rPr>
              <w:ins w:id="1068" w:author="TIAGO MOREIRA SOUZA" w:date="2023-04-24T09:53:00Z"/>
              <w:b/>
            </w:rPr>
          </w:rPrChange>
        </w:rPr>
        <w:pPrChange w:id="1069" w:author="TIAGO MOREIRA SOUZA" w:date="2023-04-24T09:54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1070" w:author="TIAGO MOREIRA SOUZA" w:date="2023-04-24T09:54:00Z">
        <w:r w:rsidRPr="00B73AD2">
          <w:rPr>
            <w:color w:val="FF0000"/>
            <w:rPrChange w:id="1071" w:author="TIAGO MOREIRA SOUZA" w:date="2023-04-25T08:07:00Z">
              <w:rPr>
                <w:b/>
              </w:rPr>
            </w:rPrChange>
          </w:rPr>
          <w:t>R:</w:t>
        </w:r>
      </w:ins>
      <w:ins w:id="1072" w:author="TIAGO MOREIRA SOUZA" w:date="2023-04-25T08:05:00Z">
        <w:r w:rsidR="00996890" w:rsidRPr="00B73AD2">
          <w:rPr>
            <w:color w:val="FF0000"/>
            <w:rPrChange w:id="1073" w:author="TIAGO MOREIRA SOUZA" w:date="2023-04-25T08:07:00Z">
              <w:rPr>
                <w:b/>
              </w:rPr>
            </w:rPrChange>
          </w:rPr>
          <w:t xml:space="preserve"> Permite </w:t>
        </w:r>
      </w:ins>
      <w:ins w:id="1074" w:author="TIAGO MOREIRA SOUZA" w:date="2023-04-25T08:06:00Z">
        <w:r w:rsidR="00996890" w:rsidRPr="00B73AD2">
          <w:rPr>
            <w:color w:val="FF0000"/>
            <w:rPrChange w:id="1075" w:author="TIAGO MOREIRA SOUZA" w:date="2023-04-25T08:07:00Z">
              <w:rPr>
                <w:b/>
              </w:rPr>
            </w:rPrChange>
          </w:rPr>
          <w:t>dar novo nome à uma pasta.</w:t>
        </w:r>
      </w:ins>
    </w:p>
    <w:p w:rsidR="000610D3" w:rsidRDefault="000610D3" w:rsidP="000610D3">
      <w:pPr>
        <w:pStyle w:val="PargrafodaLista"/>
        <w:numPr>
          <w:ilvl w:val="1"/>
          <w:numId w:val="2"/>
        </w:numPr>
        <w:jc w:val="both"/>
        <w:rPr>
          <w:ins w:id="1076" w:author="TIAGO MOREIRA SOUZA" w:date="2023-04-24T09:54:00Z"/>
          <w:b/>
        </w:rPr>
      </w:pPr>
      <w:ins w:id="1077" w:author="TIAGO MOREIRA SOUZA" w:date="2023-04-24T09:53:00Z">
        <w:r>
          <w:rPr>
            <w:b/>
          </w:rPr>
          <w:lastRenderedPageBreak/>
          <w:t>Des</w:t>
        </w:r>
      </w:ins>
      <w:ins w:id="1078" w:author="TIAGO MOREIRA SOUZA" w:date="2023-04-24T09:54:00Z">
        <w:r w:rsidR="007D088B">
          <w:rPr>
            <w:b/>
          </w:rPr>
          <w:t>fazer:</w:t>
        </w:r>
      </w:ins>
    </w:p>
    <w:p w:rsidR="007D088B" w:rsidRPr="00B73AD2" w:rsidRDefault="007D088B">
      <w:pPr>
        <w:pStyle w:val="PargrafodaLista"/>
        <w:ind w:left="1440"/>
        <w:jc w:val="both"/>
        <w:rPr>
          <w:ins w:id="1079" w:author="TIAGO MOREIRA SOUZA" w:date="2023-04-24T09:54:00Z"/>
          <w:color w:val="FF0000"/>
          <w:rPrChange w:id="1080" w:author="TIAGO MOREIRA SOUZA" w:date="2023-04-25T08:07:00Z">
            <w:rPr>
              <w:ins w:id="1081" w:author="TIAGO MOREIRA SOUZA" w:date="2023-04-24T09:54:00Z"/>
              <w:b/>
            </w:rPr>
          </w:rPrChange>
        </w:rPr>
        <w:pPrChange w:id="1082" w:author="TIAGO MOREIRA SOUZA" w:date="2023-04-24T09:54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1083" w:author="TIAGO MOREIRA SOUZA" w:date="2023-04-24T09:54:00Z">
        <w:r w:rsidRPr="00B73AD2">
          <w:rPr>
            <w:color w:val="FF0000"/>
            <w:rPrChange w:id="1084" w:author="TIAGO MOREIRA SOUZA" w:date="2023-04-25T08:07:00Z">
              <w:rPr>
                <w:b/>
              </w:rPr>
            </w:rPrChange>
          </w:rPr>
          <w:t>R:</w:t>
        </w:r>
      </w:ins>
      <w:ins w:id="1085" w:author="TIAGO MOREIRA SOUZA" w:date="2023-04-25T08:06:00Z">
        <w:r w:rsidR="00996890" w:rsidRPr="00B73AD2">
          <w:rPr>
            <w:color w:val="FF0000"/>
            <w:rPrChange w:id="1086" w:author="TIAGO MOREIRA SOUZA" w:date="2023-04-25T08:07:00Z">
              <w:rPr>
                <w:b/>
              </w:rPr>
            </w:rPrChange>
          </w:rPr>
          <w:t xml:space="preserve"> Desfaz uma ação.</w:t>
        </w:r>
      </w:ins>
    </w:p>
    <w:p w:rsidR="007D088B" w:rsidRDefault="007D088B" w:rsidP="000610D3">
      <w:pPr>
        <w:pStyle w:val="PargrafodaLista"/>
        <w:numPr>
          <w:ilvl w:val="1"/>
          <w:numId w:val="2"/>
        </w:numPr>
        <w:jc w:val="both"/>
        <w:rPr>
          <w:ins w:id="1087" w:author="TIAGO MOREIRA SOUZA" w:date="2023-04-24T09:54:00Z"/>
          <w:b/>
        </w:rPr>
      </w:pPr>
      <w:ins w:id="1088" w:author="TIAGO MOREIRA SOUZA" w:date="2023-04-24T09:54:00Z">
        <w:r>
          <w:rPr>
            <w:b/>
          </w:rPr>
          <w:t>Refazer:</w:t>
        </w:r>
      </w:ins>
    </w:p>
    <w:p w:rsidR="007D088B" w:rsidRPr="00B73AD2" w:rsidRDefault="007D088B">
      <w:pPr>
        <w:pStyle w:val="PargrafodaLista"/>
        <w:ind w:left="1440"/>
        <w:jc w:val="both"/>
        <w:rPr>
          <w:ins w:id="1089" w:author="TIAGO MOREIRA SOUZA" w:date="2023-04-24T09:54:00Z"/>
          <w:color w:val="FF0000"/>
          <w:rPrChange w:id="1090" w:author="TIAGO MOREIRA SOUZA" w:date="2023-04-25T08:07:00Z">
            <w:rPr>
              <w:ins w:id="1091" w:author="TIAGO MOREIRA SOUZA" w:date="2023-04-24T09:54:00Z"/>
              <w:b/>
            </w:rPr>
          </w:rPrChange>
        </w:rPr>
        <w:pPrChange w:id="1092" w:author="TIAGO MOREIRA SOUZA" w:date="2023-04-24T09:54:00Z">
          <w:pPr>
            <w:pStyle w:val="PargrafodaLista"/>
            <w:numPr>
              <w:ilvl w:val="1"/>
              <w:numId w:val="2"/>
            </w:numPr>
            <w:ind w:left="1440" w:hanging="360"/>
            <w:jc w:val="both"/>
          </w:pPr>
        </w:pPrChange>
      </w:pPr>
      <w:ins w:id="1093" w:author="TIAGO MOREIRA SOUZA" w:date="2023-04-24T09:54:00Z">
        <w:r w:rsidRPr="00B73AD2">
          <w:rPr>
            <w:color w:val="FF0000"/>
            <w:rPrChange w:id="1094" w:author="TIAGO MOREIRA SOUZA" w:date="2023-04-25T08:07:00Z">
              <w:rPr>
                <w:b/>
              </w:rPr>
            </w:rPrChange>
          </w:rPr>
          <w:t>R:</w:t>
        </w:r>
      </w:ins>
      <w:ins w:id="1095" w:author="TIAGO MOREIRA SOUZA" w:date="2023-04-25T08:06:00Z">
        <w:r w:rsidR="00996890" w:rsidRPr="00B73AD2">
          <w:rPr>
            <w:color w:val="FF0000"/>
            <w:rPrChange w:id="1096" w:author="TIAGO MOREIRA SOUZA" w:date="2023-04-25T08:07:00Z">
              <w:rPr>
                <w:b/>
              </w:rPr>
            </w:rPrChange>
          </w:rPr>
          <w:t xml:space="preserve"> Refaz uma ação.</w:t>
        </w:r>
      </w:ins>
    </w:p>
    <w:p w:rsidR="007D088B" w:rsidRDefault="007D088B" w:rsidP="000610D3">
      <w:pPr>
        <w:pStyle w:val="PargrafodaLista"/>
        <w:numPr>
          <w:ilvl w:val="1"/>
          <w:numId w:val="2"/>
        </w:numPr>
        <w:jc w:val="both"/>
        <w:rPr>
          <w:ins w:id="1097" w:author="TIAGO MOREIRA SOUZA" w:date="2023-04-24T09:54:00Z"/>
          <w:b/>
        </w:rPr>
      </w:pPr>
      <w:ins w:id="1098" w:author="TIAGO MOREIRA SOUZA" w:date="2023-04-24T09:54:00Z">
        <w:r>
          <w:rPr>
            <w:b/>
          </w:rPr>
          <w:t>Excluir:</w:t>
        </w:r>
      </w:ins>
    </w:p>
    <w:p w:rsidR="007D088B" w:rsidRPr="00B73AD2" w:rsidDel="00C6717E" w:rsidRDefault="007D088B">
      <w:pPr>
        <w:pStyle w:val="PargrafodaLista"/>
        <w:ind w:left="1440"/>
        <w:jc w:val="both"/>
        <w:rPr>
          <w:del w:id="1099" w:author="TIAGO MOREIRA SOUZA" w:date="2023-04-24T11:30:00Z"/>
          <w:color w:val="FF0000"/>
          <w:rPrChange w:id="1100" w:author="TIAGO MOREIRA SOUZA" w:date="2023-04-25T08:07:00Z">
            <w:rPr>
              <w:del w:id="1101" w:author="TIAGO MOREIRA SOUZA" w:date="2023-04-24T11:30:00Z"/>
            </w:rPr>
          </w:rPrChange>
        </w:rPr>
        <w:pPrChange w:id="1102" w:author="TIAGO MOREIRA SOUZA" w:date="2023-04-24T09:54:00Z">
          <w:pPr>
            <w:jc w:val="both"/>
          </w:pPr>
        </w:pPrChange>
      </w:pPr>
      <w:ins w:id="1103" w:author="TIAGO MOREIRA SOUZA" w:date="2023-04-24T09:54:00Z">
        <w:r w:rsidRPr="00B73AD2">
          <w:rPr>
            <w:color w:val="FF0000"/>
            <w:rPrChange w:id="1104" w:author="TIAGO MOREIRA SOUZA" w:date="2023-04-25T08:07:00Z">
              <w:rPr>
                <w:b/>
              </w:rPr>
            </w:rPrChange>
          </w:rPr>
          <w:t>R:</w:t>
        </w:r>
      </w:ins>
      <w:ins w:id="1105" w:author="TIAGO MOREIRA SOUZA" w:date="2023-04-25T08:06:00Z">
        <w:r w:rsidR="00996890" w:rsidRPr="00B73AD2">
          <w:rPr>
            <w:color w:val="FF0000"/>
            <w:rPrChange w:id="1106" w:author="TIAGO MOREIRA SOUZA" w:date="2023-04-25T08:07:00Z">
              <w:rPr>
                <w:b/>
              </w:rPr>
            </w:rPrChange>
          </w:rPr>
          <w:t xml:space="preserve"> Exclui</w:t>
        </w:r>
        <w:bookmarkStart w:id="1107" w:name="_GoBack"/>
        <w:bookmarkEnd w:id="1107"/>
        <w:r w:rsidR="00996890" w:rsidRPr="00B73AD2">
          <w:rPr>
            <w:color w:val="FF0000"/>
            <w:rPrChange w:id="1108" w:author="TIAGO MOREIRA SOUZA" w:date="2023-04-25T08:07:00Z">
              <w:rPr>
                <w:b/>
              </w:rPr>
            </w:rPrChange>
          </w:rPr>
          <w:t xml:space="preserve"> uma pasta, um programa, uma ferramenta </w:t>
        </w:r>
      </w:ins>
      <w:ins w:id="1109" w:author="TIAGO MOREIRA SOUZA" w:date="2023-04-25T08:07:00Z">
        <w:r w:rsidR="00996890" w:rsidRPr="00B73AD2">
          <w:rPr>
            <w:color w:val="FF0000"/>
            <w:rPrChange w:id="1110" w:author="TIAGO MOREIRA SOUZA" w:date="2023-04-25T08:07:00Z">
              <w:rPr>
                <w:b/>
              </w:rPr>
            </w:rPrChange>
          </w:rPr>
          <w:t>e/ou afins.</w:t>
        </w:r>
      </w:ins>
    </w:p>
    <w:p w:rsidR="008E0F8A" w:rsidRPr="00B73AD2" w:rsidDel="00C6717E" w:rsidRDefault="008E0F8A" w:rsidP="008E0F8A">
      <w:pPr>
        <w:jc w:val="both"/>
        <w:rPr>
          <w:del w:id="1111" w:author="TIAGO MOREIRA SOUZA" w:date="2023-04-24T11:30:00Z"/>
          <w:color w:val="FF0000"/>
          <w:rPrChange w:id="1112" w:author="TIAGO MOREIRA SOUZA" w:date="2023-04-25T08:07:00Z">
            <w:rPr>
              <w:del w:id="1113" w:author="TIAGO MOREIRA SOUZA" w:date="2023-04-24T11:30:00Z"/>
            </w:rPr>
          </w:rPrChange>
        </w:rPr>
      </w:pPr>
    </w:p>
    <w:p w:rsidR="008E0F8A" w:rsidRPr="00B73AD2" w:rsidDel="00C6717E" w:rsidRDefault="008E0F8A" w:rsidP="008E0F8A">
      <w:pPr>
        <w:jc w:val="both"/>
        <w:rPr>
          <w:del w:id="1114" w:author="TIAGO MOREIRA SOUZA" w:date="2023-04-24T11:30:00Z"/>
          <w:color w:val="FF0000"/>
          <w:rPrChange w:id="1115" w:author="TIAGO MOREIRA SOUZA" w:date="2023-04-25T08:07:00Z">
            <w:rPr>
              <w:del w:id="1116" w:author="TIAGO MOREIRA SOUZA" w:date="2023-04-24T11:30:00Z"/>
            </w:rPr>
          </w:rPrChange>
        </w:rPr>
      </w:pPr>
    </w:p>
    <w:p w:rsidR="008E0F8A" w:rsidRPr="00B73AD2" w:rsidDel="00C6717E" w:rsidRDefault="008E0F8A" w:rsidP="008E0F8A">
      <w:pPr>
        <w:jc w:val="both"/>
        <w:rPr>
          <w:del w:id="1117" w:author="TIAGO MOREIRA SOUZA" w:date="2023-04-24T11:30:00Z"/>
          <w:color w:val="FF0000"/>
          <w:rPrChange w:id="1118" w:author="TIAGO MOREIRA SOUZA" w:date="2023-04-25T08:07:00Z">
            <w:rPr>
              <w:del w:id="1119" w:author="TIAGO MOREIRA SOUZA" w:date="2023-04-24T11:30:00Z"/>
            </w:rPr>
          </w:rPrChange>
        </w:rPr>
      </w:pPr>
    </w:p>
    <w:p w:rsidR="008E0F8A" w:rsidRPr="00B73AD2" w:rsidDel="00C6717E" w:rsidRDefault="008E0F8A" w:rsidP="008E0F8A">
      <w:pPr>
        <w:jc w:val="both"/>
        <w:rPr>
          <w:del w:id="1120" w:author="TIAGO MOREIRA SOUZA" w:date="2023-04-24T11:30:00Z"/>
          <w:color w:val="FF0000"/>
          <w:rPrChange w:id="1121" w:author="TIAGO MOREIRA SOUZA" w:date="2023-04-25T08:07:00Z">
            <w:rPr>
              <w:del w:id="1122" w:author="TIAGO MOREIRA SOUZA" w:date="2023-04-24T11:30:00Z"/>
            </w:rPr>
          </w:rPrChange>
        </w:rPr>
      </w:pPr>
    </w:p>
    <w:p w:rsidR="008E0F8A" w:rsidRPr="00B73AD2" w:rsidRDefault="008E0F8A">
      <w:pPr>
        <w:pStyle w:val="PargrafodaLista"/>
        <w:ind w:left="1440"/>
        <w:jc w:val="both"/>
        <w:rPr>
          <w:color w:val="FF0000"/>
          <w:rPrChange w:id="1123" w:author="TIAGO MOREIRA SOUZA" w:date="2023-04-25T08:07:00Z">
            <w:rPr/>
          </w:rPrChange>
        </w:rPr>
        <w:pPrChange w:id="1124" w:author="TIAGO MOREIRA SOUZA" w:date="2023-04-24T11:30:00Z">
          <w:pPr>
            <w:jc w:val="both"/>
          </w:pPr>
        </w:pPrChange>
      </w:pPr>
    </w:p>
    <w:sectPr w:rsidR="008E0F8A" w:rsidRPr="00B73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C57F5"/>
    <w:multiLevelType w:val="hybridMultilevel"/>
    <w:tmpl w:val="D5C226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668D0"/>
    <w:multiLevelType w:val="hybridMultilevel"/>
    <w:tmpl w:val="925A0F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IAGO MOREIRA SOUZA">
    <w15:presenceInfo w15:providerId="None" w15:userId="TIAGO MOREIRA SOUZ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revisionView w:markup="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8A"/>
    <w:rsid w:val="000104A1"/>
    <w:rsid w:val="000610D3"/>
    <w:rsid w:val="00153BC3"/>
    <w:rsid w:val="001B441B"/>
    <w:rsid w:val="002268C0"/>
    <w:rsid w:val="00390902"/>
    <w:rsid w:val="0056545F"/>
    <w:rsid w:val="00582739"/>
    <w:rsid w:val="005A4C93"/>
    <w:rsid w:val="007114F6"/>
    <w:rsid w:val="007D088B"/>
    <w:rsid w:val="008C056B"/>
    <w:rsid w:val="008E0F8A"/>
    <w:rsid w:val="00996890"/>
    <w:rsid w:val="00A87B8D"/>
    <w:rsid w:val="00AA6A45"/>
    <w:rsid w:val="00B73AD2"/>
    <w:rsid w:val="00C6717E"/>
    <w:rsid w:val="00CA7F88"/>
    <w:rsid w:val="00DA5E75"/>
    <w:rsid w:val="00E4435F"/>
    <w:rsid w:val="00E6025B"/>
    <w:rsid w:val="00EE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875"/>
  <w15:chartTrackingRefBased/>
  <w15:docId w15:val="{F6E863CF-DAED-4BE0-BA93-1E471BC29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4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68C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E0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87B8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968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68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CFC7A-0DC3-4EDA-BD01-91929B24A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13</Pages>
  <Words>2635</Words>
  <Characters>14233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MOREIRA SOUZA</dc:creator>
  <cp:keywords/>
  <dc:description/>
  <cp:lastModifiedBy>TIAGO MOREIRA SOUZA</cp:lastModifiedBy>
  <cp:revision>2</cp:revision>
  <dcterms:created xsi:type="dcterms:W3CDTF">2023-04-24T11:02:00Z</dcterms:created>
  <dcterms:modified xsi:type="dcterms:W3CDTF">2023-04-25T11:08:00Z</dcterms:modified>
</cp:coreProperties>
</file>